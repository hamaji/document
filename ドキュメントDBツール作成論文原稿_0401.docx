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3EAB3545" w:rsidR="00E12F17" w:rsidRDefault="00FA65B3">
      <w:pPr>
        <w:rPr>
          <w:b/>
          <w:bCs/>
        </w:rPr>
      </w:pPr>
      <w:r w:rsidRPr="00FA65B3">
        <w:rPr>
          <w:rFonts w:hint="eastAsia"/>
          <w:b/>
          <w:bCs/>
        </w:rPr>
        <w:t>自然言語処理を用いた</w:t>
      </w:r>
      <w:proofErr w:type="spellStart"/>
      <w:r w:rsidRPr="00FA65B3">
        <w:rPr>
          <w:b/>
          <w:bCs/>
        </w:rPr>
        <w:t>DocumentDB</w:t>
      </w:r>
      <w:proofErr w:type="spellEnd"/>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7777777" w:rsidR="00F43333" w:rsidRDefault="00F43333" w:rsidP="006C70AD">
      <w:r>
        <w:t>コンピューターシステムで扱うデータの複雑化、大規模化にともなって既存のRDBでは</w:t>
      </w:r>
      <w:commentRangeStart w:id="0"/>
      <w:r>
        <w:t>対応できない</w:t>
      </w:r>
      <w:commentRangeEnd w:id="0"/>
      <w:r w:rsidR="00AE56FF">
        <w:rPr>
          <w:rStyle w:val="a9"/>
        </w:rPr>
        <w:commentReference w:id="0"/>
      </w:r>
      <w:r>
        <w:t>または対応できても困難なケースが発生している。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w:t>
      </w:r>
      <w:commentRangeStart w:id="1"/>
      <w:r>
        <w:t>性能</w:t>
      </w:r>
      <w:commentRangeEnd w:id="1"/>
      <w:r w:rsidR="00AE56FF">
        <w:rPr>
          <w:rStyle w:val="a9"/>
        </w:rPr>
        <w:commentReference w:id="1"/>
      </w:r>
      <w:r>
        <w:t>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77777777" w:rsidR="00F43333" w:rsidRDefault="00F43333" w:rsidP="006C70AD">
      <w:r>
        <w:t>MongoDBはドキュメント指向のNoSQLデータベースの一つである。MongoDBは</w:t>
      </w:r>
      <w:commentRangeStart w:id="2"/>
      <w:r>
        <w:t>JSONのような</w:t>
      </w:r>
      <w:commentRangeEnd w:id="2"/>
      <w:r w:rsidR="00AE56FF">
        <w:rPr>
          <w:rStyle w:val="a9"/>
        </w:rPr>
        <w:commentReference w:id="2"/>
      </w:r>
      <w:r>
        <w:t>ドキュメント構造を扱うことができ、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7E194BCF" w14:textId="77777777" w:rsidR="00F43333" w:rsidRDefault="00F43333" w:rsidP="006C70AD">
      <w:commentRangeStart w:id="3"/>
      <w:r>
        <w:t>JSON Schemaは、JSONデータの構造を定義するためのフォーマットです。 JSON Schemaは、JSONオブジェクトを検証し、指定された構造に従っていることを確認するために使</w:t>
      </w:r>
      <w:r>
        <w:lastRenderedPageBreak/>
        <w:t>用されます。 JSON Schemaは、要素のタイプ、要素が必須であるかどうか、要素のフォーマット、要素の数などを定義することができます。 JSON Schemaは、APIやアプリケーション間でデータのやり取りをする際に、データの整合性を確保するために使用されます。 JSON Schemaは、標準化されており、IETF(Internet Engineering Task Force) によって開発されています。</w:t>
      </w:r>
    </w:p>
    <w:p w14:paraId="2B7E4B26" w14:textId="77777777" w:rsidR="00F43333" w:rsidRDefault="00F43333" w:rsidP="006C70AD">
      <w:r>
        <w:t>JSON Schemaは、複雑な構造を定義するために使用できます。 例えば、要素の中に配列やオブジェクトが含まれている場合、それらの要素をさらに定義することができます。 また、カスタム検証ルールを追加することもできます。 JSON Schemaは、様々なプログラミング言語で使用するためのライブラリが存在しており、 JSON Schemaを使用して、APIのリクエストやレスポンスを検証することができます。</w:t>
      </w:r>
      <w:commentRangeEnd w:id="3"/>
      <w:r w:rsidR="00AE56FF">
        <w:rPr>
          <w:rStyle w:val="a9"/>
        </w:rPr>
        <w:commentReference w:id="3"/>
      </w:r>
    </w:p>
    <w:p w14:paraId="6CAA353D" w14:textId="57C3C92B" w:rsidR="00277742" w:rsidRPr="00277742" w:rsidRDefault="00277742" w:rsidP="006C70AD">
      <w:pPr>
        <w:rPr>
          <w:color w:val="FF0000"/>
        </w:rPr>
      </w:pPr>
      <w:r w:rsidRPr="0027774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277742">
        <w:rPr>
          <w:rFonts w:hint="eastAsia"/>
          <w:color w:val="FF0000"/>
        </w:rPr>
        <w:t>前のパラグラフとつながりが悪い</w:t>
      </w:r>
    </w:p>
    <w:p w14:paraId="2715A987" w14:textId="60A67382" w:rsidR="00F43333" w:rsidRDefault="00F43333" w:rsidP="006C70AD">
      <w:commentRangeStart w:id="4"/>
      <w:r>
        <w:t>このようなデータベースのスキーマは、データベースエンジンではなく、クライアント側のアプリケーション開発者によって作成されることが多い。</w:t>
      </w:r>
      <w:commentRangeEnd w:id="4"/>
      <w:r w:rsidR="00AE56FF">
        <w:rPr>
          <w:rStyle w:val="a9"/>
        </w:rPr>
        <w:commentReference w:id="4"/>
      </w:r>
      <w:r>
        <w:t xml:space="preserve"> 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12620B52" w14:textId="77777777" w:rsidR="00924638" w:rsidRDefault="00924638" w:rsidP="00277742"/>
    <w:p w14:paraId="256EE26B" w14:textId="711E1E97" w:rsidR="00277742" w:rsidRPr="00924638" w:rsidRDefault="00924638" w:rsidP="00924638">
      <w:pPr>
        <w:rPr>
          <w:color w:val="FF0000"/>
          <w:highlight w:val="yellow"/>
        </w:rPr>
      </w:pPr>
      <w:r>
        <w:rPr>
          <w:rFonts w:hint="eastAsia"/>
          <w:color w:val="FF0000"/>
          <w:highlight w:val="yellow"/>
        </w:rPr>
        <w:t>一方、</w:t>
      </w:r>
      <w:r w:rsidR="00277742" w:rsidRPr="00D623EB">
        <w:rPr>
          <w:rFonts w:hint="eastAsia"/>
          <w:color w:val="FF0000"/>
          <w:highlight w:val="yellow"/>
        </w:rPr>
        <w:t>関係データベースで指摘されているように</w:t>
      </w:r>
      <w:r>
        <w:rPr>
          <w:rFonts w:hint="eastAsia"/>
          <w:color w:val="FF0000"/>
          <w:highlight w:val="yellow"/>
        </w:rPr>
        <w:t>長期間利用されるにつれ構造が悪化し、</w:t>
      </w:r>
      <w:r w:rsidRPr="00D623EB">
        <w:rPr>
          <w:rFonts w:asciiTheme="minorEastAsia" w:hAnsiTheme="minorEastAsia" w:cs="CMR9" w:hint="eastAsia"/>
          <w:color w:val="FF0000"/>
          <w:kern w:val="0"/>
          <w:szCs w:val="21"/>
          <w:highlight w:val="yellow"/>
        </w:rPr>
        <w:t>“</w:t>
      </w:r>
      <w:r w:rsidRPr="00D623EB">
        <w:rPr>
          <w:rFonts w:asciiTheme="minorEastAsia" w:hAnsiTheme="minorEastAsia" w:cs="HaranoAjiMincho-Regular-Identit" w:hint="eastAsia"/>
          <w:color w:val="FF0000"/>
          <w:kern w:val="0"/>
          <w:szCs w:val="21"/>
          <w:highlight w:val="yellow"/>
        </w:rPr>
        <w:t>匂い</w:t>
      </w:r>
      <w:r w:rsidRPr="00D623EB">
        <w:rPr>
          <w:rFonts w:asciiTheme="minorEastAsia" w:hAnsiTheme="minorEastAsia" w:cs="CMR9"/>
          <w:color w:val="FF0000"/>
          <w:kern w:val="0"/>
          <w:szCs w:val="21"/>
          <w:highlight w:val="yellow"/>
        </w:rPr>
        <w:t>(smell)</w:t>
      </w:r>
      <w:r w:rsidRPr="00D623EB">
        <w:rPr>
          <w:rFonts w:asciiTheme="minorEastAsia" w:hAnsiTheme="minorEastAsia" w:cs="CMR9" w:hint="eastAsia"/>
          <w:color w:val="FF0000"/>
          <w:kern w:val="0"/>
          <w:szCs w:val="21"/>
          <w:highlight w:val="yellow"/>
        </w:rPr>
        <w:t>”</w:t>
      </w:r>
      <w:r>
        <w:rPr>
          <w:rFonts w:asciiTheme="minorEastAsia" w:hAnsiTheme="minorEastAsia" w:cs="CMR9" w:hint="eastAsia"/>
          <w:color w:val="FF0000"/>
          <w:kern w:val="0"/>
          <w:szCs w:val="21"/>
          <w:highlight w:val="yellow"/>
        </w:rPr>
        <w:t>をもつとしている。</w:t>
      </w:r>
      <w:r w:rsidR="00277742" w:rsidRPr="00D623EB">
        <w:rPr>
          <w:rFonts w:asciiTheme="minorEastAsia" w:hAnsiTheme="minorEastAsia" w:cs="CMR9"/>
          <w:color w:val="FF0000"/>
          <w:kern w:val="0"/>
          <w:szCs w:val="21"/>
          <w:highlight w:val="yellow"/>
        </w:rPr>
        <w:t xml:space="preserve">Ambler </w:t>
      </w:r>
      <w:r w:rsidR="00277742" w:rsidRPr="00D623EB">
        <w:rPr>
          <w:rFonts w:asciiTheme="minorEastAsia" w:hAnsiTheme="minorEastAsia" w:cs="CMR8"/>
          <w:color w:val="FF0000"/>
          <w:kern w:val="0"/>
          <w:szCs w:val="21"/>
          <w:highlight w:val="yellow"/>
        </w:rPr>
        <w:t xml:space="preserve">[1] </w:t>
      </w:r>
      <w:r w:rsidR="00277742" w:rsidRPr="00D623EB">
        <w:rPr>
          <w:rFonts w:asciiTheme="minorEastAsia" w:hAnsiTheme="minorEastAsia" w:cs="HaranoAjiMincho-Regular-Identit" w:hint="eastAsia"/>
          <w:color w:val="FF0000"/>
          <w:kern w:val="0"/>
          <w:szCs w:val="21"/>
          <w:highlight w:val="yellow"/>
        </w:rPr>
        <w:t>は，悪化したデータベースは次のような</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HaranoAjiMincho-Regular-Identit" w:hint="eastAsia"/>
          <w:color w:val="FF0000"/>
          <w:kern w:val="0"/>
          <w:szCs w:val="21"/>
          <w:highlight w:val="yellow"/>
        </w:rPr>
        <w:t>匂い</w:t>
      </w:r>
      <w:r w:rsidR="00277742" w:rsidRPr="00D623EB">
        <w:rPr>
          <w:rFonts w:asciiTheme="minorEastAsia" w:hAnsiTheme="minorEastAsia" w:cs="CMR9"/>
          <w:color w:val="FF0000"/>
          <w:kern w:val="0"/>
          <w:szCs w:val="21"/>
          <w:highlight w:val="yellow"/>
        </w:rPr>
        <w:t>(smell)</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CMR9"/>
          <w:color w:val="FF0000"/>
          <w:kern w:val="0"/>
          <w:szCs w:val="21"/>
          <w:highlight w:val="yellow"/>
        </w:rPr>
        <w:t xml:space="preserve"> </w:t>
      </w:r>
      <w:r w:rsidR="00277742" w:rsidRPr="00D623EB">
        <w:rPr>
          <w:rFonts w:asciiTheme="minorEastAsia" w:hAnsiTheme="minorEastAsia" w:cs="HaranoAjiMincho-Regular-Identit" w:hint="eastAsia"/>
          <w:color w:val="FF0000"/>
          <w:kern w:val="0"/>
          <w:szCs w:val="21"/>
          <w:highlight w:val="yellow"/>
        </w:rPr>
        <w:t>を持つとしている．</w:t>
      </w:r>
    </w:p>
    <w:p w14:paraId="29F0E6AF"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複数目的で使用するテーブルやカラム</w:t>
      </w:r>
    </w:p>
    <w:p w14:paraId="19CE89D0"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重複のあるデータ</w:t>
      </w:r>
    </w:p>
    <w:p w14:paraId="2389B9EB"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多すぎるカラム数</w:t>
      </w:r>
    </w:p>
    <w:p w14:paraId="04D3F1E6" w14:textId="36709A82" w:rsidR="00277742" w:rsidRPr="00D623EB" w:rsidRDefault="00277742" w:rsidP="00277742">
      <w:pPr>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多すぎる行数</w:t>
      </w:r>
    </w:p>
    <w:p w14:paraId="749CA0D1" w14:textId="0318C81B" w:rsidR="00277742" w:rsidRDefault="00277742" w:rsidP="00D623EB">
      <w:pPr>
        <w:spacing w:line="0" w:lineRule="atLeast"/>
        <w:rPr>
          <w:rFonts w:asciiTheme="minorEastAsia" w:hAnsiTheme="minorEastAsia" w:cs="HaranoAjiMincho-Regular-Identit"/>
          <w:color w:val="FF0000"/>
          <w:kern w:val="0"/>
          <w:szCs w:val="21"/>
          <w:highlight w:val="yellow"/>
        </w:rPr>
      </w:pPr>
      <w:r w:rsidRPr="00D623EB">
        <w:rPr>
          <w:rFonts w:asciiTheme="minorEastAsia" w:hAnsiTheme="minorEastAsia" w:cs="HaranoAjiMincho-Regular-Identit"/>
          <w:color w:val="FF0000"/>
          <w:kern w:val="0"/>
          <w:szCs w:val="21"/>
          <w:highlight w:val="yellow"/>
        </w:rPr>
        <w:t>MongoDB</w:t>
      </w:r>
      <w:r w:rsidR="00924638">
        <w:rPr>
          <w:rFonts w:asciiTheme="minorEastAsia" w:hAnsiTheme="minorEastAsia" w:cs="HaranoAjiMincho-Regular-Identit" w:hint="eastAsia"/>
          <w:color w:val="FF0000"/>
          <w:kern w:val="0"/>
          <w:szCs w:val="21"/>
          <w:highlight w:val="yellow"/>
        </w:rPr>
        <w:t>はスキーマを</w:t>
      </w:r>
      <w:r w:rsidRPr="00D623EB">
        <w:rPr>
          <w:rFonts w:asciiTheme="minorEastAsia" w:hAnsiTheme="minorEastAsia" w:cs="HaranoAjiMincho-Regular-Identit" w:hint="eastAsia"/>
          <w:color w:val="FF0000"/>
          <w:kern w:val="0"/>
          <w:szCs w:val="21"/>
          <w:highlight w:val="yellow"/>
        </w:rPr>
        <w:t>有しないがゆえに、</w:t>
      </w:r>
      <w:r w:rsidR="0017177E">
        <w:rPr>
          <w:rFonts w:asciiTheme="minorEastAsia" w:hAnsiTheme="minorEastAsia" w:cs="HaranoAjiMincho-Regular-Identit" w:hint="eastAsia"/>
          <w:color w:val="FF0000"/>
          <w:kern w:val="0"/>
          <w:szCs w:val="21"/>
          <w:highlight w:val="yellow"/>
        </w:rPr>
        <w:t>開発段階から構造悪化が</w:t>
      </w:r>
      <w:r w:rsidR="003F5AF0">
        <w:rPr>
          <w:rFonts w:asciiTheme="minorEastAsia" w:hAnsiTheme="minorEastAsia" w:cs="HaranoAjiMincho-Regular-Identit" w:hint="eastAsia"/>
          <w:color w:val="FF0000"/>
          <w:kern w:val="0"/>
          <w:szCs w:val="21"/>
          <w:highlight w:val="yellow"/>
        </w:rPr>
        <w:t>発生</w:t>
      </w:r>
      <w:r w:rsidR="0020539A">
        <w:rPr>
          <w:rFonts w:asciiTheme="minorEastAsia" w:hAnsiTheme="minorEastAsia" w:cs="HaranoAjiMincho-Regular-Identit" w:hint="eastAsia"/>
          <w:color w:val="FF0000"/>
          <w:kern w:val="0"/>
          <w:szCs w:val="21"/>
          <w:highlight w:val="yellow"/>
        </w:rPr>
        <w:t>し、匂いが生じる</w:t>
      </w:r>
      <w:r w:rsidRPr="00D623EB">
        <w:rPr>
          <w:rFonts w:asciiTheme="minorEastAsia" w:hAnsiTheme="minorEastAsia" w:cs="HaranoAjiMincho-Regular-Identit" w:hint="eastAsia"/>
          <w:color w:val="FF0000"/>
          <w:kern w:val="0"/>
          <w:szCs w:val="21"/>
          <w:highlight w:val="yellow"/>
        </w:rPr>
        <w:t>と考える。著者らは以下の匂いに着目した。理由はこれらの匂いが頻繁に発生すると考えたからである（本当？　文献あるか）</w:t>
      </w:r>
    </w:p>
    <w:p w14:paraId="47B93E3D" w14:textId="6EDEA287" w:rsidR="00924638" w:rsidRDefault="00924638"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ongoDB</w:t>
      </w:r>
      <w:r w:rsidR="003F5AF0">
        <w:rPr>
          <w:rFonts w:asciiTheme="minorEastAsia" w:hAnsiTheme="minorEastAsia" w:cs="HaranoAjiMincho-Regular-Identit" w:hint="eastAsia"/>
          <w:color w:val="FF0000"/>
          <w:kern w:val="0"/>
          <w:szCs w:val="21"/>
          <w:highlight w:val="yellow"/>
        </w:rPr>
        <w:t>のデータを格納した階層構造において、適切でないところにデータが置かれる。</w:t>
      </w:r>
    </w:p>
    <w:p w14:paraId="7B0CD6B0" w14:textId="79089A4B" w:rsidR="003C1724" w:rsidRPr="003C1724" w:rsidRDefault="003C1724"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w:t>
      </w:r>
      <w:r>
        <w:rPr>
          <w:rFonts w:asciiTheme="minorEastAsia" w:hAnsiTheme="minorEastAsia" w:cs="HaranoAjiMincho-Regular-Identit" w:hint="eastAsia"/>
          <w:color w:val="FF0000"/>
          <w:kern w:val="0"/>
          <w:szCs w:val="21"/>
          <w:highlight w:val="yellow"/>
        </w:rPr>
        <w:t>g</w:t>
      </w:r>
      <w:r>
        <w:rPr>
          <w:rFonts w:asciiTheme="minorEastAsia" w:hAnsiTheme="minorEastAsia" w:cs="HaranoAjiMincho-Regular-Identit"/>
          <w:color w:val="FF0000"/>
          <w:kern w:val="0"/>
          <w:szCs w:val="21"/>
          <w:highlight w:val="yellow"/>
        </w:rPr>
        <w:t>oDB</w:t>
      </w:r>
      <w:r>
        <w:rPr>
          <w:rFonts w:asciiTheme="minorEastAsia" w:hAnsiTheme="minorEastAsia" w:cs="HaranoAjiMincho-Regular-Identit" w:hint="eastAsia"/>
          <w:color w:val="FF0000"/>
          <w:kern w:val="0"/>
          <w:szCs w:val="21"/>
          <w:highlight w:val="yellow"/>
        </w:rPr>
        <w:t>において、階層構造を持たずに、データ階層が2階層で格納される。これは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w:t>
      </w:r>
    </w:p>
    <w:p w14:paraId="6070FB05" w14:textId="49FD4DBE" w:rsidR="00277742" w:rsidRDefault="0020539A" w:rsidP="0020539A">
      <w:pPr>
        <w:spacing w:line="0" w:lineRule="atLeast"/>
        <w:rPr>
          <w:rFonts w:asciiTheme="minorEastAsia" w:hAnsiTheme="minorEastAsia" w:cs="HaranoAjiMincho-Regular-Identit"/>
          <w:kern w:val="0"/>
          <w:szCs w:val="21"/>
        </w:rPr>
      </w:pPr>
      <w:r>
        <w:rPr>
          <w:rFonts w:asciiTheme="minorEastAsia" w:hAnsiTheme="minorEastAsia" w:cs="ＭＳ Ｐゴシック" w:hint="eastAsia"/>
          <w:color w:val="FF0000"/>
          <w:sz w:val="24"/>
          <w:szCs w:val="24"/>
          <w:highlight w:val="yellow"/>
        </w:rPr>
        <w:t>共に、M</w:t>
      </w:r>
      <w:r>
        <w:rPr>
          <w:rFonts w:asciiTheme="minorEastAsia" w:hAnsiTheme="minorEastAsia" w:cs="ＭＳ Ｐゴシック"/>
          <w:color w:val="FF0000"/>
          <w:sz w:val="24"/>
          <w:szCs w:val="24"/>
          <w:highlight w:val="yellow"/>
        </w:rPr>
        <w:t>ongoDB</w:t>
      </w:r>
      <w:r>
        <w:rPr>
          <w:rFonts w:asciiTheme="minorEastAsia" w:hAnsiTheme="minorEastAsia" w:cs="ＭＳ Ｐゴシック" w:hint="eastAsia"/>
          <w:color w:val="FF0000"/>
          <w:sz w:val="24"/>
          <w:szCs w:val="24"/>
          <w:highlight w:val="yellow"/>
        </w:rPr>
        <w:t>の再利用する際に保守工数の増大、またP2に関しては</w:t>
      </w:r>
      <w:r w:rsidR="00D623EB">
        <w:rPr>
          <w:rFonts w:asciiTheme="minorEastAsia" w:hAnsiTheme="minorEastAsia" w:cs="ＭＳ Ｐゴシック" w:hint="eastAsia"/>
          <w:color w:val="FF0000"/>
          <w:sz w:val="24"/>
          <w:szCs w:val="24"/>
          <w:highlight w:val="yellow"/>
        </w:rPr>
        <w:t>アクセスに時間がかかるという問題がある。</w:t>
      </w:r>
    </w:p>
    <w:p w14:paraId="159C40DA" w14:textId="77777777" w:rsidR="0020539A" w:rsidRPr="00277742" w:rsidRDefault="0020539A" w:rsidP="0020539A">
      <w:pPr>
        <w:spacing w:line="0" w:lineRule="atLeast"/>
        <w:rPr>
          <w:rFonts w:asciiTheme="minorEastAsia" w:hAnsiTheme="minorEastAsia" w:cs="HaranoAjiMincho-Regular-Identit"/>
          <w:kern w:val="0"/>
          <w:szCs w:val="21"/>
        </w:rPr>
      </w:pPr>
    </w:p>
    <w:p w14:paraId="051566C7" w14:textId="77777777" w:rsidR="00F43333" w:rsidRDefault="00F43333" w:rsidP="006C70AD">
      <w:r>
        <w:t>以上の点より，本論文ではドキュメントデータベースの，影響範囲の調査に着目し，スキ</w:t>
      </w:r>
      <w:r>
        <w:lastRenderedPageBreak/>
        <w:t>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259F2247" w:rsidR="00493C8D" w:rsidRPr="00141F9D" w:rsidRDefault="00E80EB9" w:rsidP="00141F9D">
      <w:r>
        <w:rPr>
          <w:rFonts w:hint="eastAsia"/>
        </w:rPr>
        <w:t>2.1</w:t>
      </w:r>
      <w:r w:rsidR="00362B16">
        <w:rPr>
          <w:rFonts w:hint="eastAsia"/>
        </w:rPr>
        <w:t>用語</w:t>
      </w:r>
      <w:r w:rsidR="00D06574" w:rsidRPr="00D06574">
        <w:rPr>
          <w:rFonts w:hint="eastAsia"/>
        </w:rPr>
        <w:t>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w:t>
      </w:r>
      <w:commentRangeStart w:id="5"/>
      <w:r w:rsidR="00141F9D">
        <w:rPr>
          <w:rFonts w:hint="eastAsia"/>
        </w:rPr>
        <w:t>る</w:t>
      </w:r>
      <w:commentRangeEnd w:id="5"/>
      <w:r w:rsidR="0042552B">
        <w:rPr>
          <w:rStyle w:val="a9"/>
        </w:rPr>
        <w:commentReference w:id="5"/>
      </w:r>
    </w:p>
    <w:p w14:paraId="6E29FC99" w14:textId="77777777" w:rsidR="00493C8D" w:rsidRPr="00493C8D" w:rsidRDefault="00493C8D" w:rsidP="00A903E4"/>
    <w:p w14:paraId="5BCC6720" w14:textId="0C11445D" w:rsidR="00493C8D" w:rsidRPr="00493C8D" w:rsidRDefault="00493C8D" w:rsidP="00A903E4">
      <w:commentRangeStart w:id="6"/>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065CCDCF" w:rsidR="00493C8D" w:rsidRPr="00493C8D" w:rsidRDefault="00493C8D" w:rsidP="00A903E4">
      <w:r w:rsidRPr="00493C8D">
        <w:rPr>
          <w:rFonts w:hint="eastAsia"/>
        </w:rPr>
        <w:t>ドキュメント（</w:t>
      </w:r>
      <w:r w:rsidRPr="00493C8D">
        <w:t>Document）：MongoDBで格納される</w:t>
      </w:r>
      <w:commentRangeStart w:id="7"/>
      <w:r w:rsidRPr="00493C8D">
        <w:t>最小単位のデータ</w:t>
      </w:r>
      <w:commentRangeEnd w:id="7"/>
      <w:r w:rsidR="0042552B">
        <w:rPr>
          <w:rStyle w:val="a9"/>
        </w:rPr>
        <w:commentReference w:id="7"/>
      </w:r>
      <w:r w:rsidRPr="00493C8D">
        <w:t>で、JSON形式で格納されます。RDBMSでいうところのレコードに相当します。</w:t>
      </w:r>
      <w:commentRangeEnd w:id="6"/>
      <w:r w:rsidR="0042552B">
        <w:rPr>
          <w:rStyle w:val="a9"/>
        </w:rPr>
        <w:commentReference w:id="6"/>
      </w:r>
      <w:r w:rsidR="006B762D">
        <w:t>”{“,”}”</w:t>
      </w:r>
      <w:r w:rsidR="006B762D">
        <w:rPr>
          <w:rFonts w:hint="eastAsia"/>
        </w:rPr>
        <w:t>で囲われた</w:t>
      </w:r>
      <w:commentRangeStart w:id="8"/>
      <w:r w:rsidR="006B762D">
        <w:rPr>
          <w:rFonts w:hint="eastAsia"/>
        </w:rPr>
        <w:t>複数のフィールドから構成される。</w:t>
      </w:r>
      <w:commentRangeEnd w:id="8"/>
      <w:r w:rsidR="006B762D">
        <w:rPr>
          <w:rStyle w:val="a9"/>
        </w:rPr>
        <w:commentReference w:id="8"/>
      </w:r>
    </w:p>
    <w:p w14:paraId="544E75D1" w14:textId="77777777" w:rsidR="00493C8D" w:rsidRPr="00493C8D" w:rsidRDefault="00493C8D" w:rsidP="00A903E4"/>
    <w:p w14:paraId="610AC052" w14:textId="2B8B08AE" w:rsidR="00493C8D" w:rsidRPr="00493C8D" w:rsidRDefault="00493C8D" w:rsidP="00A903E4">
      <w:r w:rsidRPr="00493C8D">
        <w:rPr>
          <w:rFonts w:hint="eastAsia"/>
        </w:rPr>
        <w:t>フィールド（</w:t>
      </w:r>
      <w:r w:rsidRPr="00493C8D">
        <w:t>Field）：ドキュメント内のデータの要素であり、</w:t>
      </w:r>
      <w:r w:rsidR="0042552B">
        <w:rPr>
          <w:rFonts w:hint="eastAsia"/>
        </w:rPr>
        <w:t>“：”で区切られた</w:t>
      </w:r>
      <w:r w:rsidRPr="00493C8D">
        <w:t>キーと値のペアで表現されます。RDBMSでいうところの列に相当します。</w:t>
      </w:r>
    </w:p>
    <w:p w14:paraId="7480EB1E" w14:textId="77777777" w:rsidR="00493C8D" w:rsidRPr="00493C8D" w:rsidRDefault="00493C8D" w:rsidP="00A903E4"/>
    <w:p w14:paraId="10C8DC3B" w14:textId="70CDF355"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w:t>
      </w:r>
      <w:r w:rsidR="006B762D">
        <w:rPr>
          <w:rFonts w:hint="eastAsia"/>
        </w:rPr>
        <w:t>具体的にはフィールドの値にドキュメントを置くことができる。</w:t>
      </w:r>
      <w:commentRangeStart w:id="9"/>
      <w:r w:rsidRPr="00493C8D">
        <w:t>RDBMSでいうところの親子関係を持つテーブル</w:t>
      </w:r>
      <w:commentRangeEnd w:id="9"/>
      <w:r w:rsidR="006B762D">
        <w:rPr>
          <w:rStyle w:val="a9"/>
        </w:rPr>
        <w:commentReference w:id="9"/>
      </w:r>
      <w:r w:rsidRPr="00493C8D">
        <w:t>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w:t>
      </w:r>
      <w:commentRangeStart w:id="10"/>
      <w:r w:rsidRPr="00493C8D">
        <w:t>ドキュメント内に配列を格納することができます。</w:t>
      </w:r>
      <w:commentRangeEnd w:id="10"/>
      <w:r w:rsidR="006B762D">
        <w:rPr>
          <w:rStyle w:val="a9"/>
        </w:rPr>
        <w:commentReference w:id="10"/>
      </w:r>
      <w:r w:rsidRPr="00493C8D">
        <w:t>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lastRenderedPageBreak/>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w:t>
      </w:r>
      <w:commentRangeStart w:id="11"/>
      <w:r w:rsidRPr="00A903E4">
        <w:t>以下のようなドキュメントが考えられます。</w:t>
      </w:r>
      <w:commentRangeEnd w:id="11"/>
      <w:r w:rsidR="006B762D">
        <w:rPr>
          <w:rStyle w:val="a9"/>
        </w:rPr>
        <w:commentReference w:id="11"/>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3A3EE2D1" w:rsidR="004F24D8" w:rsidRDefault="00362B16" w:rsidP="004F24D8">
      <w:r>
        <w:rPr>
          <w:rFonts w:hint="eastAsia"/>
        </w:rPr>
        <w:t>2.2</w:t>
      </w:r>
      <w:r w:rsidR="004F24D8">
        <w:t xml:space="preserve"> ドキュメントDBのスキーマ設計に対する問題点</w:t>
      </w:r>
    </w:p>
    <w:p w14:paraId="31BC1A72" w14:textId="1E3B3E78" w:rsidR="00362B16" w:rsidRDefault="00362B16" w:rsidP="004F24D8">
      <w:r w:rsidRPr="00362B16">
        <w:rPr>
          <w:rFonts w:hint="eastAsia"/>
          <w:highlight w:val="yellow"/>
        </w:rPr>
        <w:t>イントロダクションで述べた</w:t>
      </w:r>
      <w:proofErr w:type="spellStart"/>
      <w:r w:rsidRPr="00362B16">
        <w:rPr>
          <w:rFonts w:hint="eastAsia"/>
          <w:highlight w:val="yellow"/>
        </w:rPr>
        <w:t>m</w:t>
      </w:r>
      <w:r w:rsidRPr="00362B16">
        <w:rPr>
          <w:highlight w:val="yellow"/>
        </w:rPr>
        <w:t>ongoDB</w:t>
      </w:r>
      <w:proofErr w:type="spellEnd"/>
      <w:r w:rsidRPr="00362B16">
        <w:rPr>
          <w:rFonts w:hint="eastAsia"/>
          <w:highlight w:val="yellow"/>
        </w:rPr>
        <w:t>の有する匂いの引き起こす問題を述べる。</w:t>
      </w:r>
    </w:p>
    <w:p w14:paraId="2703DD4F" w14:textId="5A4DF99D" w:rsidR="00362B16" w:rsidRPr="00362B16" w:rsidRDefault="00362B16" w:rsidP="00362B16">
      <w:pPr>
        <w:pStyle w:val="a3"/>
        <w:numPr>
          <w:ilvl w:val="0"/>
          <w:numId w:val="4"/>
        </w:numPr>
        <w:spacing w:line="0" w:lineRule="atLeast"/>
        <w:ind w:leftChars="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不適切なフィールドの配置</w:t>
      </w:r>
    </w:p>
    <w:p w14:paraId="2012667F" w14:textId="61D84ACC" w:rsidR="00362B16" w:rsidRDefault="00362B16" w:rsidP="00362B16">
      <w:pPr>
        <w:pStyle w:val="a3"/>
        <w:spacing w:line="0" w:lineRule="atLeast"/>
        <w:ind w:leftChars="0" w:left="36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M</w:t>
      </w:r>
      <w:r w:rsidRPr="00362B16">
        <w:rPr>
          <w:rFonts w:asciiTheme="minorEastAsia" w:hAnsiTheme="minorEastAsia" w:cs="HaranoAjiMincho-Regular-Identit"/>
          <w:color w:val="FF0000"/>
          <w:kern w:val="0"/>
          <w:szCs w:val="21"/>
          <w:highlight w:val="yellow"/>
        </w:rPr>
        <w:t>ongoDB</w:t>
      </w:r>
      <w:r w:rsidRPr="00362B16">
        <w:rPr>
          <w:rFonts w:asciiTheme="minorEastAsia" w:hAnsiTheme="minorEastAsia" w:cs="HaranoAjiMincho-Regular-Identit" w:hint="eastAsia"/>
          <w:color w:val="FF0000"/>
          <w:kern w:val="0"/>
          <w:szCs w:val="21"/>
          <w:highlight w:val="yellow"/>
        </w:rPr>
        <w:t>のデータを格納した階層構造において、適切でないところにデータ</w:t>
      </w:r>
      <w:r>
        <w:rPr>
          <w:rFonts w:asciiTheme="minorEastAsia" w:hAnsiTheme="minorEastAsia" w:cs="HaranoAjiMincho-Regular-Identit" w:hint="eastAsia"/>
          <w:color w:val="FF0000"/>
          <w:kern w:val="0"/>
          <w:szCs w:val="21"/>
          <w:highlight w:val="yellow"/>
        </w:rPr>
        <w:t>フィールド</w:t>
      </w:r>
      <w:r w:rsidRPr="00362B16">
        <w:rPr>
          <w:rFonts w:asciiTheme="minorEastAsia" w:hAnsiTheme="minorEastAsia" w:cs="HaranoAjiMincho-Regular-Identit" w:hint="eastAsia"/>
          <w:color w:val="FF0000"/>
          <w:kern w:val="0"/>
          <w:szCs w:val="21"/>
          <w:highlight w:val="yellow"/>
        </w:rPr>
        <w:t>が置かれる。</w:t>
      </w:r>
      <w:r>
        <w:rPr>
          <w:rFonts w:asciiTheme="minorEastAsia" w:hAnsiTheme="minorEastAsia" w:cs="HaranoAjiMincho-Regular-Identit" w:hint="eastAsia"/>
          <w:color w:val="FF0000"/>
          <w:kern w:val="0"/>
          <w:szCs w:val="21"/>
          <w:highlight w:val="yellow"/>
        </w:rPr>
        <w:t>これには以下のような場合がある。</w:t>
      </w:r>
    </w:p>
    <w:p w14:paraId="41BA5FB5" w14:textId="20CA0056" w:rsidR="00362B16" w:rsidRDefault="00362B16" w:rsidP="00362B16">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commentRangeStart w:id="12"/>
      <w:r>
        <w:rPr>
          <w:rFonts w:asciiTheme="minorEastAsia" w:hAnsiTheme="minorEastAsia" w:cs="HaranoAjiMincho-Regular-Identit" w:hint="eastAsia"/>
          <w:color w:val="FF0000"/>
          <w:kern w:val="0"/>
          <w:szCs w:val="21"/>
          <w:highlight w:val="yellow"/>
        </w:rPr>
        <w:t>一つのドキュメント下の</w:t>
      </w:r>
      <w:r w:rsidRPr="00362B16">
        <w:rPr>
          <w:rFonts w:asciiTheme="minorEastAsia" w:hAnsiTheme="minorEastAsia" w:cs="HaranoAjiMincho-Regular-Identit" w:hint="eastAsia"/>
          <w:color w:val="FF0000"/>
          <w:kern w:val="0"/>
          <w:szCs w:val="21"/>
          <w:highlight w:val="yellow"/>
        </w:rPr>
        <w:t>同じキーを</w:t>
      </w:r>
      <w:r>
        <w:rPr>
          <w:rFonts w:asciiTheme="minorEastAsia" w:hAnsiTheme="minorEastAsia" w:cs="HaranoAjiMincho-Regular-Identit" w:hint="eastAsia"/>
          <w:color w:val="FF0000"/>
          <w:kern w:val="0"/>
          <w:szCs w:val="21"/>
          <w:highlight w:val="yellow"/>
        </w:rPr>
        <w:t>もった</w:t>
      </w:r>
      <w:r w:rsidRPr="00362B16">
        <w:rPr>
          <w:rFonts w:asciiTheme="minorEastAsia" w:hAnsiTheme="minorEastAsia" w:cs="HaranoAjiMincho-Regular-Identit" w:hint="eastAsia"/>
          <w:color w:val="FF0000"/>
          <w:kern w:val="0"/>
          <w:szCs w:val="21"/>
          <w:highlight w:val="yellow"/>
        </w:rPr>
        <w:t>複数のフィールド</w:t>
      </w:r>
      <w:r>
        <w:rPr>
          <w:rFonts w:asciiTheme="minorEastAsia" w:hAnsiTheme="minorEastAsia" w:cs="HaranoAjiMincho-Regular-Identit" w:hint="eastAsia"/>
          <w:color w:val="FF0000"/>
          <w:kern w:val="0"/>
          <w:szCs w:val="21"/>
          <w:highlight w:val="yellow"/>
        </w:rPr>
        <w:t>がある場合。</w:t>
      </w:r>
      <w:commentRangeEnd w:id="12"/>
      <w:r w:rsidR="00B26359">
        <w:rPr>
          <w:rStyle w:val="a9"/>
        </w:rPr>
        <w:commentReference w:id="12"/>
      </w:r>
      <w:r>
        <w:rPr>
          <w:rFonts w:asciiTheme="minorEastAsia" w:hAnsiTheme="minorEastAsia" w:cs="HaranoAjiMincho-Regular-Identit" w:hint="eastAsia"/>
          <w:color w:val="FF0000"/>
          <w:kern w:val="0"/>
          <w:szCs w:val="21"/>
          <w:highlight w:val="yellow"/>
        </w:rPr>
        <w:t>具体例を示す</w:t>
      </w:r>
      <w:r w:rsidR="00222CFE">
        <w:rPr>
          <w:rFonts w:asciiTheme="minorEastAsia" w:hAnsiTheme="minorEastAsia" w:cs="HaranoAjiMincho-Regular-Identit" w:hint="eastAsia"/>
          <w:color w:val="FF0000"/>
          <w:kern w:val="0"/>
          <w:szCs w:val="21"/>
          <w:highlight w:val="yellow"/>
        </w:rPr>
        <w:t>。</w:t>
      </w:r>
    </w:p>
    <w:p w14:paraId="007BA2EF" w14:textId="329278A0" w:rsidR="00222CFE" w:rsidRPr="003B1143" w:rsidRDefault="00222CFE" w:rsidP="00222CFE">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7412786" w14:textId="275D2841" w:rsidR="00222CFE" w:rsidRP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データベース設計の原則である「O</w:t>
      </w:r>
      <w:r>
        <w:rPr>
          <w:rFonts w:asciiTheme="minorEastAsia" w:hAnsiTheme="minorEastAsia" w:cs="HaranoAjiMincho-Regular-Identit"/>
          <w:color w:val="FF0000"/>
          <w:kern w:val="0"/>
          <w:szCs w:val="21"/>
          <w:highlight w:val="yellow"/>
        </w:rPr>
        <w:t xml:space="preserve">ne Fact in </w:t>
      </w:r>
      <w:r>
        <w:rPr>
          <w:rFonts w:asciiTheme="minorEastAsia" w:hAnsiTheme="minorEastAsia" w:cs="HaranoAjiMincho-Regular-Identit" w:hint="eastAsia"/>
          <w:color w:val="FF0000"/>
          <w:kern w:val="0"/>
          <w:szCs w:val="21"/>
          <w:highlight w:val="yellow"/>
        </w:rPr>
        <w:t>O</w:t>
      </w:r>
      <w:r>
        <w:rPr>
          <w:rFonts w:asciiTheme="minorEastAsia" w:hAnsiTheme="minorEastAsia" w:cs="HaranoAjiMincho-Regular-Identit"/>
          <w:color w:val="FF0000"/>
          <w:kern w:val="0"/>
          <w:szCs w:val="21"/>
          <w:highlight w:val="yellow"/>
        </w:rPr>
        <w:t>ne Place」</w:t>
      </w:r>
      <w:r>
        <w:rPr>
          <w:rFonts w:asciiTheme="minorEastAsia" w:hAnsiTheme="minorEastAsia" w:cs="HaranoAjiMincho-Regular-Identit" w:hint="eastAsia"/>
          <w:color w:val="FF0000"/>
          <w:kern w:val="0"/>
          <w:szCs w:val="21"/>
          <w:highlight w:val="yellow"/>
        </w:rPr>
        <w:t>に反するケースである。</w:t>
      </w:r>
      <w:r>
        <w:rPr>
          <w:rFonts w:asciiTheme="minorEastAsia" w:hAnsiTheme="minorEastAsia" w:cs="HaranoAjiMincho-Regular-Identit" w:hint="eastAsia"/>
          <w:color w:val="FF0000"/>
          <w:kern w:val="0"/>
          <w:szCs w:val="21"/>
          <w:highlight w:val="yellow"/>
        </w:rPr>
        <w:lastRenderedPageBreak/>
        <w:t>これらが同じフィールドであるのか、異なるフィールドであるのかが判別できず、データベースの保守性を大きく損なうことになる</w:t>
      </w:r>
      <w:r w:rsidR="00953B02" w:rsidRPr="00B26359">
        <w:rPr>
          <w:rFonts w:asciiTheme="minorEastAsia" w:hAnsiTheme="minorEastAsia" w:cs="HaranoAjiMincho-Regular-Identit" w:hint="eastAsia"/>
          <w:color w:val="FF0000"/>
          <w:kern w:val="0"/>
          <w:szCs w:val="21"/>
          <w:highlight w:val="yellow"/>
        </w:rPr>
        <w:t>。</w:t>
      </w:r>
    </w:p>
    <w:p w14:paraId="2E195C68" w14:textId="1B4074B5" w:rsidR="00B26359" w:rsidRDefault="00B26359" w:rsidP="00B26359">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異なるドキュメント下のあるフィールドが異なる箇所にある場合。具体例を示す。</w:t>
      </w:r>
    </w:p>
    <w:p w14:paraId="1DFADACC" w14:textId="77777777" w:rsidR="00B26359" w:rsidRPr="003B1143" w:rsidRDefault="00B26359" w:rsidP="00B26359">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BA895DB" w14:textId="48688EA4"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プログラムでこれらの2つのデータにアクセスする場合、データの所在を指定してアクセスするため、以下のようなクエリAPIをかき分けることになる。</w:t>
      </w:r>
    </w:p>
    <w:p w14:paraId="4D89D2E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3B6D4B7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どういう規則で複数のフィールドがあるかわからないとプログラムを書くことは不可能である。</w:t>
      </w:r>
    </w:p>
    <w:p w14:paraId="422F5D41" w14:textId="77777777" w:rsidR="00B26359" w:rsidRPr="00B26359" w:rsidRDefault="00B26359" w:rsidP="00222CFE">
      <w:pPr>
        <w:pStyle w:val="a3"/>
        <w:spacing w:line="0" w:lineRule="atLeast"/>
        <w:ind w:leftChars="0" w:left="780"/>
        <w:rPr>
          <w:rFonts w:asciiTheme="minorEastAsia" w:hAnsiTheme="minorEastAsia" w:cs="HaranoAjiMincho-Regular-Identit"/>
          <w:color w:val="FF0000"/>
          <w:kern w:val="0"/>
          <w:szCs w:val="21"/>
          <w:highlight w:val="yellow"/>
        </w:rPr>
      </w:pPr>
    </w:p>
    <w:p w14:paraId="2C6F73AF" w14:textId="0AB4F8B9" w:rsidR="00953B02" w:rsidRPr="00362B16" w:rsidRDefault="00953B02" w:rsidP="00953B02">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ドキュメント内のフィールドの上下関係は適切でない。これには以下のような場合がある。</w:t>
      </w:r>
    </w:p>
    <w:p w14:paraId="0F6EC71A" w14:textId="36A44415" w:rsidR="00953B02" w:rsidRDefault="00953B02" w:rsidP="00953B02">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w:t>
      </w:r>
      <w:r>
        <w:rPr>
          <w:rFonts w:asciiTheme="minorEastAsia" w:hAnsiTheme="minorEastAsia" w:cs="HaranoAjiMincho-Regular-Identit" w:hint="eastAsia"/>
          <w:color w:val="FF0000"/>
          <w:kern w:val="0"/>
          <w:szCs w:val="21"/>
          <w:highlight w:val="yellow"/>
        </w:rPr>
        <w:t>る</w:t>
      </w:r>
    </w:p>
    <w:p w14:paraId="56D4A6CE" w14:textId="34CA7D6B" w:rsidR="00AD5B49" w:rsidRDefault="00AD5B49" w:rsidP="00953B02">
      <w:pPr>
        <w:pStyle w:val="a3"/>
        <w:spacing w:line="0" w:lineRule="atLeast"/>
        <w:ind w:leftChars="0" w:left="780"/>
        <w:rPr>
          <w:rFonts w:asciiTheme="minorEastAsia" w:hAnsiTheme="minorEastAsia" w:cs="HaranoAjiMincho-Regular-Identit"/>
          <w:color w:val="FF0000"/>
          <w:kern w:val="0"/>
          <w:szCs w:val="21"/>
          <w:highlight w:val="yellow"/>
        </w:rPr>
      </w:pPr>
      <w:commentRangeStart w:id="13"/>
      <w:r>
        <w:rPr>
          <w:rFonts w:asciiTheme="minorEastAsia" w:hAnsiTheme="minorEastAsia" w:cs="HaranoAjiMincho-Regular-Identit" w:hint="eastAsia"/>
          <w:color w:val="FF0000"/>
          <w:kern w:val="0"/>
          <w:szCs w:val="21"/>
          <w:highlight w:val="yellow"/>
        </w:rPr>
        <w:t>このような例はデータ構造の可読性を下げ、保守性の低下に繋がる。</w:t>
      </w:r>
      <w:commentRangeEnd w:id="13"/>
      <w:r>
        <w:rPr>
          <w:rStyle w:val="a9"/>
        </w:rPr>
        <w:commentReference w:id="13"/>
      </w:r>
    </w:p>
    <w:p w14:paraId="6FD403D6" w14:textId="30ABBB61" w:rsidR="00362B16" w:rsidRDefault="00362B16" w:rsidP="00AD5B49">
      <w:pPr>
        <w:spacing w:line="0" w:lineRule="atLeast"/>
        <w:rPr>
          <w:rFonts w:asciiTheme="minorEastAsia" w:hAnsiTheme="minorEastAsia" w:cs="HaranoAjiMincho-Regular-Identit"/>
          <w:color w:val="FF0000"/>
          <w:kern w:val="0"/>
          <w:szCs w:val="21"/>
          <w:highlight w:val="yellow"/>
        </w:rPr>
      </w:pPr>
    </w:p>
    <w:p w14:paraId="6D8DBA51" w14:textId="38DDFB86" w:rsidR="00AD5B49" w:rsidRPr="003C1724" w:rsidRDefault="00AD5B49" w:rsidP="00AD5B49">
      <w:pPr>
        <w:pStyle w:val="a3"/>
        <w:spacing w:line="0" w:lineRule="atLeast"/>
        <w:ind w:leftChars="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（2）階層構造を持たずに、データ階層が2階層で格納される。これは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に取り込んだときに発生しうる。例を示す。</w:t>
      </w:r>
    </w:p>
    <w:p w14:paraId="47404E1C" w14:textId="51C2B344" w:rsidR="00AD5B49" w:rsidRPr="003B1143" w:rsidRDefault="00AD5B49" w:rsidP="00AD5B49">
      <w:pPr>
        <w:spacing w:line="0" w:lineRule="atLeast"/>
        <w:ind w:leftChars="200" w:left="42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5642027" w14:textId="050419F9" w:rsidR="00AD5B49" w:rsidRDefault="00AD5B49" w:rsidP="00AD5B49">
      <w:pPr>
        <w:spacing w:line="0" w:lineRule="atLeast"/>
        <w:ind w:leftChars="20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このようなフラットなデータ構造のフィールドは、指定したフィールドアクセス時に全てのフィールドをフィールドが見つかるまで読み込みことになり、フィールド数が膨大な場合には時間を要する</w:t>
      </w:r>
      <w:r w:rsidR="00D73840">
        <w:rPr>
          <w:rFonts w:asciiTheme="minorEastAsia" w:hAnsiTheme="minorEastAsia" w:cs="HaranoAjiMincho-Regular-Identit" w:hint="eastAsia"/>
          <w:color w:val="FF0000"/>
          <w:kern w:val="0"/>
          <w:szCs w:val="21"/>
          <w:highlight w:val="yellow"/>
        </w:rPr>
        <w:t>ことになる。</w:t>
      </w:r>
    </w:p>
    <w:p w14:paraId="08CA7FDC" w14:textId="77777777" w:rsidR="003B1143" w:rsidRDefault="003B1143" w:rsidP="003B1143">
      <w:pPr>
        <w:pStyle w:val="a3"/>
        <w:spacing w:line="0" w:lineRule="atLeast"/>
        <w:ind w:leftChars="171" w:left="359"/>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0965285F" w14:textId="77777777" w:rsidR="003B1143" w:rsidRPr="003B1143" w:rsidRDefault="003B1143" w:rsidP="00AD5B49">
      <w:pPr>
        <w:spacing w:line="0" w:lineRule="atLeast"/>
        <w:ind w:leftChars="200" w:left="420"/>
        <w:rPr>
          <w:rFonts w:asciiTheme="minorEastAsia" w:hAnsiTheme="minorEastAsia" w:cs="HaranoAjiMincho-Regular-Identit"/>
          <w:color w:val="FF0000"/>
          <w:kern w:val="0"/>
          <w:szCs w:val="21"/>
          <w:highlight w:val="yellow"/>
        </w:rPr>
      </w:pPr>
    </w:p>
    <w:p w14:paraId="27D7B824" w14:textId="7AE01AC6"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2D98B3FC" w14:textId="6A66BC24"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color w:val="FF0000"/>
        </w:rPr>
      </w:pPr>
    </w:p>
    <w:p w14:paraId="235A16C3" w14:textId="3B0AF188" w:rsidR="006C70AD" w:rsidRPr="004F24D8" w:rsidRDefault="004F24D8" w:rsidP="006C70AD">
      <w:pPr>
        <w:rPr>
          <w:color w:val="FF0000"/>
        </w:rPr>
      </w:pPr>
      <w:bookmarkStart w:id="14"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14"/>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 w14:paraId="5E15B3B6" w14:textId="77777777" w:rsidR="00556185" w:rsidRDefault="00556185"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w:t>
      </w:r>
      <w:r w:rsidR="00083145">
        <w:rPr>
          <w:rFonts w:hint="eastAsia"/>
        </w:rPr>
        <w:lastRenderedPageBreak/>
        <w:t>援することを目的とする。</w:t>
      </w:r>
    </w:p>
    <w:p w14:paraId="326846EB" w14:textId="77777777" w:rsidR="00556185" w:rsidRDefault="004F24D8" w:rsidP="006C70AD">
      <w:pPr>
        <w:rPr>
          <w:color w:val="FF0000"/>
        </w:rPr>
      </w:pPr>
      <w:bookmarkStart w:id="15"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15"/>
    </w:p>
    <w:p w14:paraId="697734FE" w14:textId="77777777" w:rsidR="00556185" w:rsidRDefault="00556185"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proofErr w:type="spellStart"/>
      <w:r w:rsidR="00155969">
        <w:t>FastText</w:t>
      </w:r>
      <w:proofErr w:type="spellEnd"/>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3EF0D206"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 inside door of the car, Walls inside the building</w:t>
      </w:r>
    </w:p>
    <w:p w14:paraId="37B5F8DC"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5B18F11A"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PPx</w:t>
      </w:r>
      <w:proofErr w:type="spellEnd"/>
      <w:r w:rsidRPr="00B3404E">
        <w:rPr>
          <w:color w:val="FF0000"/>
        </w:rPr>
        <w:t xml:space="preserve"> starts with above they </w:t>
      </w:r>
      <w:proofErr w:type="spellStart"/>
      <w:r w:rsidRPr="00B3404E">
        <w:rPr>
          <w:color w:val="FF0000"/>
        </w:rPr>
        <w:t>ambute</w:t>
      </w:r>
      <w:proofErr w:type="spellEnd"/>
      <w:r w:rsidRPr="00B3404E">
        <w:rPr>
          <w:color w:val="FF0000"/>
        </w:rPr>
        <w:t xml:space="preserve"> his leg above the knee.</w:t>
      </w:r>
    </w:p>
    <w:p w14:paraId="66E662D6"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continuationSeparator/>
      </w:r>
      <w:r w:rsidRPr="00B3404E">
        <w:rPr>
          <w:color w:val="FF0000"/>
        </w:rPr>
        <w:t xml:space="preserve">s </w:t>
      </w:r>
      <w:proofErr w:type="spellStart"/>
      <w:r w:rsidRPr="00B3404E">
        <w:rPr>
          <w:color w:val="FF0000"/>
        </w:rPr>
        <w:t>NPx</w:t>
      </w:r>
      <w:proofErr w:type="spellEnd"/>
      <w:r w:rsidRPr="00B3404E">
        <w:rPr>
          <w:color w:val="FF0000"/>
        </w:rPr>
        <w:t xml:space="preserve"> </w:t>
      </w:r>
      <w:proofErr w:type="spellStart"/>
      <w:r w:rsidRPr="00B3404E">
        <w:rPr>
          <w:color w:val="FF0000"/>
        </w:rPr>
        <w:t>buiding’s</w:t>
      </w:r>
      <w:proofErr w:type="spellEnd"/>
      <w:r w:rsidRPr="00B3404E">
        <w:rPr>
          <w:color w:val="FF0000"/>
        </w:rPr>
        <w:t xml:space="preserve"> basement</w:t>
      </w:r>
    </w:p>
    <w:p w14:paraId="2F6A9744"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t xml:space="preserve"> verb </w:t>
      </w:r>
      <w:proofErr w:type="spellStart"/>
      <w:r w:rsidRPr="00B3404E">
        <w:rPr>
          <w:color w:val="FF0000"/>
        </w:rPr>
        <w:t>NPx</w:t>
      </w:r>
      <w:proofErr w:type="spellEnd"/>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verb </w:t>
      </w:r>
      <w:proofErr w:type="spellStart"/>
      <w:r w:rsidRPr="00B3404E">
        <w:rPr>
          <w:color w:val="FF0000"/>
        </w:rPr>
        <w:t>NPz</w:t>
      </w:r>
      <w:proofErr w:type="spellEnd"/>
      <w:r w:rsidRPr="00B3404E">
        <w:rPr>
          <w:color w:val="FF0000"/>
        </w:rPr>
        <w:t xml:space="preserve"> </w:t>
      </w:r>
      <w:proofErr w:type="spellStart"/>
      <w:r w:rsidRPr="00B3404E">
        <w:rPr>
          <w:color w:val="FF0000"/>
        </w:rPr>
        <w:t>PPy</w:t>
      </w:r>
      <w:proofErr w:type="spellEnd"/>
    </w:p>
    <w:p w14:paraId="1BC72F5E"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w:t>
      </w:r>
    </w:p>
    <w:p w14:paraId="4370DB6D"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NPz</w:t>
      </w:r>
      <w:proofErr w:type="spellEnd"/>
      <w:r w:rsidRPr="00B3404E">
        <w:rPr>
          <w:color w:val="FF0000"/>
        </w:rPr>
        <w:t xml:space="preserve">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lastRenderedPageBreak/>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proofErr w:type="spellStart"/>
      <w:r>
        <w:t>Mongodb</w:t>
      </w:r>
      <w:proofErr w:type="spellEnd"/>
      <w:r>
        <w:rPr>
          <w:rFonts w:hint="eastAsia"/>
        </w:rPr>
        <w:t>スキーマ構成プロセス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32201AE3" w:rsidR="00C87097" w:rsidRDefault="00C87097" w:rsidP="006C70AD">
      <w:r>
        <w:rPr>
          <w:rFonts w:hint="eastAsia"/>
        </w:rPr>
        <w:t>上記のプロセスを実行するため、スキーマのドキュメントの上下関係を算定し、スキーマの構成に使用する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proofErr w:type="spellStart"/>
      <w:r w:rsidR="008675F3">
        <w:t>T</w:t>
      </w:r>
      <w:r>
        <w:t>en</w:t>
      </w:r>
      <w:r w:rsidR="008675F3">
        <w:t>T</w:t>
      </w:r>
      <w:r>
        <w:t>en</w:t>
      </w:r>
      <w:proofErr w:type="spellEnd"/>
      <w:r>
        <w:rPr>
          <w:rFonts w:hint="eastAsia"/>
        </w:rPr>
        <w:t>を使用した。</w:t>
      </w:r>
    </w:p>
    <w:p w14:paraId="400BB0B2" w14:textId="77777777" w:rsidR="00997E28" w:rsidRDefault="000B13E7" w:rsidP="000B13E7">
      <w:proofErr w:type="spellStart"/>
      <w:r w:rsidRPr="007D1BF7">
        <w:t>TenTen</w:t>
      </w:r>
      <w:proofErr w:type="spellEnd"/>
      <w:r w:rsidRPr="007D1BF7">
        <w:t>コーパス（</w:t>
      </w:r>
      <w:proofErr w:type="spellStart"/>
      <w:r w:rsidRPr="007D1BF7">
        <w:t>TenTen</w:t>
      </w:r>
      <w:proofErr w:type="spellEnd"/>
      <w:r w:rsidRPr="007D1BF7">
        <w:t xml:space="preserve">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r>
        <w:rPr>
          <w:rFonts w:hint="eastAsia"/>
        </w:rPr>
        <w:t>以下の</w:t>
      </w:r>
      <w:r w:rsidRPr="007D1BF7">
        <w:t>言語的に価値のあるWebコンテンツのみを収集することに特化した技術によって構築されてい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proofErr w:type="spellStart"/>
      <w:r>
        <w:t>Mongodb</w:t>
      </w:r>
      <w:proofErr w:type="spellEnd"/>
      <w:r>
        <w:rPr>
          <w:rFonts w:hint="eastAsia"/>
        </w:rPr>
        <w:t>のスキーマのドキュメント見出し単語のペアを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上で単語の上下関係</w:t>
      </w:r>
      <w:r w:rsidR="00716C7D">
        <w:rPr>
          <w:rFonts w:hint="eastAsia"/>
        </w:rPr>
        <w:t>の</w:t>
      </w:r>
      <w:r>
        <w:rPr>
          <w:rFonts w:hint="eastAsia"/>
        </w:rPr>
        <w:t>統計情報</w:t>
      </w:r>
      <w:r w:rsidR="00716C7D">
        <w:rPr>
          <w:rFonts w:hint="eastAsia"/>
        </w:rPr>
        <w:t>を</w:t>
      </w:r>
      <w:r>
        <w:rPr>
          <w:rFonts w:hint="eastAsia"/>
        </w:rPr>
        <w:t>抽出する</w:t>
      </w:r>
    </w:p>
    <w:p w14:paraId="645FE00D" w14:textId="7798B4D3" w:rsidR="0046117C" w:rsidRDefault="0046117C" w:rsidP="006C70AD">
      <w:r>
        <w:rPr>
          <w:rFonts w:hint="eastAsia"/>
        </w:rPr>
        <w:lastRenderedPageBreak/>
        <w:t>単語の上下関係の強度については</w:t>
      </w:r>
      <w:bookmarkStart w:id="16" w:name="OLE_LINK2"/>
      <w:proofErr w:type="spellStart"/>
      <w:r>
        <w:t>MIscore</w:t>
      </w:r>
      <w:bookmarkEnd w:id="16"/>
      <w:proofErr w:type="spellEnd"/>
      <w:r>
        <w:t>(</w:t>
      </w:r>
      <w:bookmarkStart w:id="17" w:name="OLE_LINK6"/>
      <w:r>
        <w:rPr>
          <w:rFonts w:hint="eastAsia"/>
          <w:kern w:val="0"/>
        </w:rPr>
        <w:t>相互情報量スコア</w:t>
      </w:r>
      <w:bookmarkEnd w:id="17"/>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proofErr w:type="spellStart"/>
      <w:r>
        <w:rPr>
          <w:rFonts w:hint="eastAsia"/>
          <w:kern w:val="0"/>
        </w:rPr>
        <w:t>MIscore</w:t>
      </w:r>
      <w:proofErr w:type="spellEnd"/>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 xml:space="preserve">ステップ 3 で得られたカラム名のベク トル表現に対して，クラスタリングを行い，カラ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を用いた．DBSCAN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r>
        <w:rPr>
          <w:rFonts w:hint="eastAsia"/>
        </w:rPr>
        <w:t>上記新しく作成するツリーについて分岐する</w:t>
      </w:r>
      <w:r w:rsidR="00CA4278">
        <w:rPr>
          <w:rFonts w:hint="eastAsia"/>
        </w:rPr>
        <w:t>オブジェクト</w:t>
      </w:r>
      <w:r>
        <w:rPr>
          <w:rFonts w:hint="eastAsia"/>
        </w:rPr>
        <w:t>を作成する必要が発生する。この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r w:rsidR="00B56013">
        <w:rPr>
          <w:rFonts w:hint="eastAsia"/>
        </w:rPr>
        <w:t>ドキュメント</w:t>
      </w:r>
      <w:r>
        <w:t>名間の類似度をもとに再構成対象のカ ラムを選択し再構成を行う．先の述べた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 xml:space="preserve">ここで，µj = 1 </w:t>
      </w:r>
      <w:proofErr w:type="spellStart"/>
      <w:r>
        <w:t>nj</w:t>
      </w:r>
      <w:proofErr w:type="spellEnd"/>
      <w:r>
        <w:t xml:space="preserve"> </w:t>
      </w:r>
      <w:proofErr w:type="spellStart"/>
      <w:r>
        <w:t>Σxi∈Cj</w:t>
      </w:r>
      <w:proofErr w:type="spellEnd"/>
      <w:r>
        <w:t xml:space="preserve"> xi はクラスタ </w:t>
      </w:r>
      <w:proofErr w:type="spellStart"/>
      <w:r>
        <w:t>Cj</w:t>
      </w:r>
      <w:proofErr w:type="spellEnd"/>
      <w:r>
        <w:t xml:space="preserve"> の平 均を，</w:t>
      </w:r>
      <w:proofErr w:type="spellStart"/>
      <w:r>
        <w:t>nj</w:t>
      </w:r>
      <w:proofErr w:type="spellEnd"/>
      <w:r>
        <w:t xml:space="preserve"> はクラスタ </w:t>
      </w:r>
      <w:proofErr w:type="spellStart"/>
      <w:r>
        <w:t>Cj</w:t>
      </w:r>
      <w:proofErr w:type="spellEnd"/>
      <w:r>
        <w:t xml:space="preserve">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lastRenderedPageBreak/>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18" w:author="Hamaji kouhei" w:date="2023-02-13T14:35:00Z">
        <w:r>
          <w:rPr>
            <w:rFonts w:hint="eastAsia"/>
          </w:rPr>
          <w:delText>JSON</w:delText>
        </w:r>
      </w:del>
      <w:ins w:id="19"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proofErr w:type="spellStart"/>
      <w:ins w:id="20" w:author="Hamaji kouhei" w:date="2023-02-13T14:35:00Z">
        <w:r>
          <w:rPr>
            <w:rFonts w:hint="eastAsia"/>
          </w:rPr>
          <w:t>m</w:t>
        </w:r>
        <w:r>
          <w:t>ongodb</w:t>
        </w:r>
        <w:proofErr w:type="spellEnd"/>
        <w:r>
          <w:rPr>
            <w:rFonts w:hint="eastAsia"/>
          </w:rPr>
          <w:t>のスキーマ構成の概要を表示する。実際のデータおよび設定されていれば</w:t>
        </w:r>
      </w:ins>
      <w:r>
        <w:rPr>
          <w:rFonts w:hint="eastAsia"/>
        </w:rPr>
        <w:t>JSONスキーマ</w:t>
      </w:r>
      <w:del w:id="21" w:author="Hamaji kouhei" w:date="2023-02-13T14:35:00Z">
        <w:r>
          <w:rPr>
            <w:rFonts w:hint="eastAsia"/>
          </w:rPr>
          <w:delText>の</w:delText>
        </w:r>
      </w:del>
      <w:ins w:id="22"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23" w:author="Hamaji kouhei" w:date="2023-02-13T14:35:00Z">
        <w:r>
          <w:rPr>
            <w:rFonts w:hint="eastAsia"/>
          </w:rPr>
          <w:delText>スキーマ</w:delText>
        </w:r>
      </w:del>
      <w:ins w:id="24" w:author="Hamaji kouhei" w:date="2023-02-13T14:35:00Z">
        <w:r>
          <w:rPr>
            <w:rFonts w:hint="eastAsia"/>
          </w:rPr>
          <w:t>ドキュメント間</w:t>
        </w:r>
      </w:ins>
      <w:r>
        <w:rPr>
          <w:rFonts w:hint="eastAsia"/>
        </w:rPr>
        <w:t>のコサイン類似度を元に</w:t>
      </w:r>
      <w:ins w:id="25"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26" w:author="Hamaji kouhei" w:date="2023-02-13T14:35:00Z"/>
        </w:rPr>
      </w:pPr>
      <w:ins w:id="27" w:author="Hamaji kouhei" w:date="2023-02-13T14:35:00Z">
        <w:r>
          <w:rPr>
            <w:rFonts w:hint="eastAsia"/>
          </w:rPr>
          <w:t>各ドキュメント間の上限関係統計値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7583A519" w:rsidR="002E6972" w:rsidRDefault="002E6972" w:rsidP="007F0B24">
      <w:r>
        <w:rPr>
          <w:rFonts w:hint="eastAsia"/>
        </w:rPr>
        <w:t>・再構成の評価</w:t>
      </w:r>
      <w:r w:rsidR="00866AA8">
        <w:rPr>
          <w:rFonts w:hint="eastAsia"/>
        </w:rPr>
        <w:t>：</w:t>
      </w:r>
    </w:p>
    <w:p w14:paraId="2FE026BF" w14:textId="3C628F94" w:rsidR="00866AA8" w:rsidRDefault="00866AA8" w:rsidP="007F0B24">
      <w:r>
        <w:rPr>
          <w:rFonts w:hint="eastAsia"/>
        </w:rPr>
        <w:t>上記情報をもとにユーザは既存スキーマに対して画面より変更を加え、加えた場合の変更結果を表示する。この際、上限関係の指標および凝集度を再計算して表示する。またその際のクラスタリングを再実行し、グループ分けした結果を表示する。この</w:t>
      </w:r>
      <w:r w:rsidR="00247C27">
        <w:rPr>
          <w:rFonts w:hint="eastAsia"/>
        </w:rPr>
        <w:t>結果をもとにユーザはスキーマの構成および修正を行う。</w:t>
      </w:r>
    </w:p>
    <w:p w14:paraId="77F21B66" w14:textId="349E67C9" w:rsidR="002E6972" w:rsidRDefault="002E6972" w:rsidP="007F0B24"/>
    <w:p w14:paraId="3C0048CF" w14:textId="77777777" w:rsidR="00866AA8" w:rsidRDefault="00866AA8" w:rsidP="007F0B24"/>
    <w:p w14:paraId="46B34A22" w14:textId="50FFEEFD" w:rsidR="007F0B24" w:rsidRDefault="007F0B24" w:rsidP="007F0B24">
      <w:r>
        <w:t xml:space="preserve">ユーザーインターフェースはマイクロソフト.NET Framework4.6 で windows フォームアプリケーショ ンで実装した．また DBSCAN の計算環境は AWS の EC2 インスタンス上に </w:t>
      </w:r>
      <w:r>
        <w:lastRenderedPageBreak/>
        <w:t>Linux（ubuntu）を インストールしてバックエンドとして実装した．</w:t>
      </w:r>
    </w:p>
    <w:p w14:paraId="05804B23" w14:textId="401E5317" w:rsidR="00643A28" w:rsidRDefault="00643A28" w:rsidP="007F0B24"/>
    <w:p w14:paraId="66666FD2" w14:textId="7C2E169D" w:rsidR="00866AA8" w:rsidRDefault="00866AA8" w:rsidP="007F0B24">
      <w:r>
        <w:rPr>
          <w:rFonts w:hint="eastAsia"/>
        </w:rPr>
        <w:t>以下画面の詳細および操作について述べる</w:t>
      </w:r>
    </w:p>
    <w:p w14:paraId="0F267BBA" w14:textId="68A7B013" w:rsidR="0083627A" w:rsidRDefault="0083627A" w:rsidP="007F0B24">
      <w:r w:rsidRPr="0083627A">
        <w:rPr>
          <w:noProof/>
        </w:rPr>
        <w:drawing>
          <wp:inline distT="0" distB="0" distL="0" distR="0" wp14:anchorId="041AB4E1" wp14:editId="7C59351C">
            <wp:extent cx="5400040" cy="25076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07615"/>
                    </a:xfrm>
                    <a:prstGeom prst="rect">
                      <a:avLst/>
                    </a:prstGeom>
                  </pic:spPr>
                </pic:pic>
              </a:graphicData>
            </a:graphic>
          </wp:inline>
        </w:drawing>
      </w:r>
    </w:p>
    <w:p w14:paraId="7D2C4D94" w14:textId="05576644" w:rsidR="00866AA8" w:rsidRDefault="00866AA8" w:rsidP="007F0B24"/>
    <w:p w14:paraId="6EFFF253" w14:textId="43D1591A" w:rsidR="00643A28" w:rsidRDefault="00247C27" w:rsidP="007F0B24">
      <w:r>
        <w:rPr>
          <w:rFonts w:hint="eastAsia"/>
        </w:rPr>
        <w:t>画面１</w:t>
      </w:r>
    </w:p>
    <w:p w14:paraId="51541F00" w14:textId="2BEDC4F9" w:rsidR="00247C27" w:rsidRDefault="00247C27" w:rsidP="007F0B24">
      <w:r>
        <w:rPr>
          <w:rFonts w:hint="eastAsia"/>
        </w:rPr>
        <w:t>画面１は対象データベースの基本情報を表示する。最上部には接続した</w:t>
      </w:r>
      <w:proofErr w:type="spellStart"/>
      <w:r>
        <w:rPr>
          <w:rFonts w:hint="eastAsia"/>
        </w:rPr>
        <w:t>m</w:t>
      </w:r>
      <w:r>
        <w:t>ongodb</w:t>
      </w:r>
      <w:proofErr w:type="spellEnd"/>
      <w:r>
        <w:rPr>
          <w:rFonts w:hint="eastAsia"/>
        </w:rPr>
        <w:t>名を表示している。</w:t>
      </w:r>
      <w:r>
        <w:t>Collection</w:t>
      </w:r>
      <w:r>
        <w:rPr>
          <w:rFonts w:hint="eastAsia"/>
        </w:rPr>
        <w:t>一覧では接続した</w:t>
      </w:r>
      <w:proofErr w:type="spellStart"/>
      <w:r>
        <w:t>mongodb</w:t>
      </w:r>
      <w:proofErr w:type="spellEnd"/>
      <w:r>
        <w:rPr>
          <w:rFonts w:hint="eastAsia"/>
        </w:rPr>
        <w:t>より格納しているc</w:t>
      </w:r>
      <w:r>
        <w:t>ollection</w:t>
      </w:r>
      <w:r>
        <w:rPr>
          <w:rFonts w:hint="eastAsia"/>
        </w:rPr>
        <w:t>を一覧表示し、ユーザは</w:t>
      </w:r>
      <w:r w:rsidR="008159A7">
        <w:rPr>
          <w:rFonts w:hint="eastAsia"/>
        </w:rPr>
        <w:t>この一覧より表示および操作対象とするc</w:t>
      </w:r>
      <w:r w:rsidR="008159A7">
        <w:t>ollection</w:t>
      </w:r>
      <w:r w:rsidR="008159A7">
        <w:rPr>
          <w:rFonts w:hint="eastAsia"/>
        </w:rPr>
        <w:t>を選択する。</w:t>
      </w:r>
    </w:p>
    <w:p w14:paraId="5BAA5DD8" w14:textId="31DF1C0F" w:rsidR="008159A7" w:rsidRDefault="008159A7" w:rsidP="007F0B24"/>
    <w:p w14:paraId="57443733" w14:textId="0756410E" w:rsidR="008159A7" w:rsidRDefault="008159A7" w:rsidP="007F0B24">
      <w:r>
        <w:t xml:space="preserve">JSON </w:t>
      </w:r>
      <w:r>
        <w:rPr>
          <w:rFonts w:hint="eastAsia"/>
        </w:rPr>
        <w:t>DATA表示部では実際のc</w:t>
      </w:r>
      <w:r>
        <w:t>ollection</w:t>
      </w:r>
      <w:r>
        <w:rPr>
          <w:rFonts w:hint="eastAsia"/>
        </w:rPr>
        <w:t>の生データを</w:t>
      </w:r>
      <w:r w:rsidR="009A6F5D">
        <w:rPr>
          <w:rFonts w:hint="eastAsia"/>
        </w:rPr>
        <w:t>表示確認できる。</w:t>
      </w:r>
    </w:p>
    <w:p w14:paraId="130A7720" w14:textId="21F33592" w:rsidR="009A6F5D" w:rsidRDefault="009A6F5D" w:rsidP="007F0B24">
      <w:r>
        <w:rPr>
          <w:rFonts w:hint="eastAsia"/>
        </w:rPr>
        <w:t>画面中央のグラフ表示部では現在のJ</w:t>
      </w:r>
      <w:r>
        <w:t>SON</w:t>
      </w:r>
      <w:r>
        <w:rPr>
          <w:rFonts w:hint="eastAsia"/>
        </w:rPr>
        <w:t xml:space="preserve"> </w:t>
      </w:r>
      <w:r>
        <w:t>DATA</w:t>
      </w:r>
      <w:r>
        <w:rPr>
          <w:rFonts w:hint="eastAsia"/>
        </w:rPr>
        <w:t>からスキーマ部分を抽出し、ツリー構造として表示している。</w:t>
      </w:r>
    </w:p>
    <w:p w14:paraId="0A5AD9DD" w14:textId="1B491615" w:rsidR="009A6F5D" w:rsidRPr="00247C27" w:rsidRDefault="009A6F5D" w:rsidP="007F0B24">
      <w:r>
        <w:rPr>
          <w:rFonts w:hint="eastAsia"/>
        </w:rPr>
        <w:t>これらによりデータベースの構造の概略をユーザー自身が把握できる。</w:t>
      </w:r>
    </w:p>
    <w:p w14:paraId="6676C300" w14:textId="660946D5" w:rsidR="003D5FCE" w:rsidRDefault="003D5FCE" w:rsidP="003D5FCE">
      <w:r>
        <w:rPr>
          <w:rFonts w:hint="eastAsia"/>
        </w:rPr>
        <w:t xml:space="preserve">　</w:t>
      </w:r>
    </w:p>
    <w:p w14:paraId="7E83C866" w14:textId="60CA1B74" w:rsidR="64D4402E" w:rsidRDefault="00564EDF" w:rsidP="64D4402E">
      <w:r w:rsidRPr="00564EDF">
        <w:rPr>
          <w:noProof/>
        </w:rPr>
        <w:drawing>
          <wp:inline distT="0" distB="0" distL="0" distR="0" wp14:anchorId="448C232E" wp14:editId="30E3FECD">
            <wp:extent cx="5400040" cy="1999615"/>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99615"/>
                    </a:xfrm>
                    <a:prstGeom prst="rect">
                      <a:avLst/>
                    </a:prstGeom>
                  </pic:spPr>
                </pic:pic>
              </a:graphicData>
            </a:graphic>
          </wp:inline>
        </w:drawing>
      </w:r>
    </w:p>
    <w:p w14:paraId="734DA8D4" w14:textId="11E92F03" w:rsidR="64D4402E" w:rsidRDefault="007453CD" w:rsidP="64D4402E">
      <w:r w:rsidRPr="007453CD">
        <w:rPr>
          <w:noProof/>
        </w:rPr>
        <w:lastRenderedPageBreak/>
        <w:drawing>
          <wp:inline distT="0" distB="0" distL="0" distR="0" wp14:anchorId="39BD52D1" wp14:editId="3255286E">
            <wp:extent cx="5400040" cy="2506980"/>
            <wp:effectExtent l="0" t="0" r="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06980"/>
                    </a:xfrm>
                    <a:prstGeom prst="rect">
                      <a:avLst/>
                    </a:prstGeom>
                  </pic:spPr>
                </pic:pic>
              </a:graphicData>
            </a:graphic>
          </wp:inline>
        </w:drawing>
      </w:r>
    </w:p>
    <w:p w14:paraId="0824C0D3" w14:textId="0529F3FF" w:rsidR="00D3757C" w:rsidRDefault="001C2C8E" w:rsidP="009A6F5D">
      <w:pPr>
        <w:rPr>
          <w:noProof/>
        </w:rPr>
      </w:pPr>
      <w:bookmarkStart w:id="28" w:name="OLE_LINK7"/>
      <w:r w:rsidRPr="001C2C8E">
        <w:rPr>
          <w:noProof/>
        </w:rPr>
        <w:drawing>
          <wp:inline distT="0" distB="0" distL="0" distR="0" wp14:anchorId="3582243A" wp14:editId="27705EE8">
            <wp:extent cx="5400040" cy="2018030"/>
            <wp:effectExtent l="0" t="0" r="0" b="1270"/>
            <wp:docPr id="17703070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07049" name=""/>
                    <pic:cNvPicPr/>
                  </pic:nvPicPr>
                  <pic:blipFill>
                    <a:blip r:embed="rId15"/>
                    <a:stretch>
                      <a:fillRect/>
                    </a:stretch>
                  </pic:blipFill>
                  <pic:spPr>
                    <a:xfrm>
                      <a:off x="0" y="0"/>
                      <a:ext cx="5400040" cy="2018030"/>
                    </a:xfrm>
                    <a:prstGeom prst="rect">
                      <a:avLst/>
                    </a:prstGeom>
                  </pic:spPr>
                </pic:pic>
              </a:graphicData>
            </a:graphic>
          </wp:inline>
        </w:drawing>
      </w:r>
    </w:p>
    <w:p w14:paraId="0D03243B" w14:textId="5E554429" w:rsidR="009A6F5D" w:rsidRDefault="009A6F5D" w:rsidP="009A6F5D">
      <w:pPr>
        <w:rPr>
          <w:noProof/>
        </w:rPr>
      </w:pPr>
      <w:r>
        <w:rPr>
          <w:rFonts w:hint="eastAsia"/>
          <w:noProof/>
        </w:rPr>
        <w:t>画面２　スキーマ変更部</w:t>
      </w:r>
    </w:p>
    <w:p w14:paraId="2DBE6C1D" w14:textId="74A70557" w:rsidR="009A6F5D" w:rsidRDefault="009A6F5D" w:rsidP="009A6F5D">
      <w:pPr>
        <w:rPr>
          <w:noProof/>
        </w:rPr>
      </w:pPr>
      <w:r>
        <w:rPr>
          <w:rFonts w:hint="eastAsia"/>
          <w:noProof/>
        </w:rPr>
        <w:t>画面２は</w:t>
      </w:r>
      <w:r w:rsidR="00971F4C">
        <w:rPr>
          <w:rFonts w:hint="eastAsia"/>
          <w:noProof/>
        </w:rPr>
        <w:t>スキーマ変更を推薦および変更した際の結果を予測表示する部分である。</w:t>
      </w:r>
    </w:p>
    <w:p w14:paraId="4684C8C0" w14:textId="5A0EE9F8" w:rsidR="00971F4C" w:rsidRDefault="00971F4C" w:rsidP="009A6F5D">
      <w:pPr>
        <w:rPr>
          <w:noProof/>
        </w:rPr>
      </w:pPr>
      <w:r>
        <w:rPr>
          <w:rFonts w:hint="eastAsia"/>
          <w:noProof/>
        </w:rPr>
        <w:t>画面中央のグラフ表示部ではクラスタリング結果を表示し、グループごとに</w:t>
      </w:r>
      <w:r w:rsidR="00504660">
        <w:rPr>
          <w:rFonts w:hint="eastAsia"/>
          <w:noProof/>
        </w:rPr>
        <w:t>ノードを色分けして表示している。</w:t>
      </w:r>
      <w:r w:rsidR="001C2C8E">
        <w:rPr>
          <w:rFonts w:hint="eastAsia"/>
          <w:noProof/>
        </w:rPr>
        <w:t>またノード間の上下関係の近さは線の太さと吹き出しによる指標の表示で表している。ユーザーはこの結果を参考にノード間に新たなオブジェクトの追加およびオブジェクトを別のノードに移動させることができる。移動した後、再度再計算結果を表示、再構成前後のスキーマの完成度を比較することができる</w:t>
      </w:r>
    </w:p>
    <w:p w14:paraId="7C3EF42D" w14:textId="77777777" w:rsidR="001C2C8E" w:rsidRDefault="001C2C8E" w:rsidP="160F772A"/>
    <w:p w14:paraId="3892DD62" w14:textId="0932C868" w:rsidR="160F772A" w:rsidRDefault="00622564" w:rsidP="160F772A">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proofErr w:type="spellStart"/>
      <w:r>
        <w:rPr>
          <w:rFonts w:hint="eastAsia"/>
          <w:color w:val="FF0000"/>
        </w:rPr>
        <w:t>MIs</w:t>
      </w:r>
      <w:r>
        <w:rPr>
          <w:color w:val="FF0000"/>
        </w:rPr>
        <w:t>core</w:t>
      </w:r>
      <w:proofErr w:type="spellEnd"/>
      <w:r>
        <w:rPr>
          <w:rFonts w:hint="eastAsia"/>
          <w:color w:val="FF0000"/>
        </w:rPr>
        <w:t>と凝集度からツリーを分離できたことを説明修正</w:t>
      </w:r>
    </w:p>
    <w:p w14:paraId="066A8637" w14:textId="77777777" w:rsidR="000E0BC7" w:rsidRPr="004B6C89" w:rsidRDefault="000E0BC7" w:rsidP="160F772A">
      <w:pPr>
        <w:rPr>
          <w:color w:val="FF0000"/>
        </w:rPr>
      </w:pPr>
    </w:p>
    <w:bookmarkEnd w:id="28"/>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w:t>
      </w:r>
      <w:proofErr w:type="spellStart"/>
      <w:r w:rsidRPr="64D4402E">
        <w:rPr>
          <w:rFonts w:ascii="游明朝" w:eastAsia="游明朝" w:hAnsi="游明朝" w:cs="游明朝"/>
          <w:color w:val="000000" w:themeColor="text1"/>
          <w:szCs w:val="21"/>
        </w:rPr>
        <w:t>shop.json</w:t>
      </w:r>
      <w:proofErr w:type="spellEnd"/>
      <w:r w:rsidRPr="64D4402E">
        <w:rPr>
          <w:rFonts w:ascii="游明朝" w:eastAsia="游明朝" w:hAnsi="游明朝" w:cs="游明朝"/>
          <w:color w:val="000000" w:themeColor="text1"/>
          <w:szCs w:val="21"/>
        </w:rPr>
        <w:t>)を使用してJSONスキーマの上下関係を再現できるかを検証した。またhotellist.csvを取得してJSON</w:t>
      </w:r>
      <w:r w:rsidRPr="64D4402E">
        <w:rPr>
          <w:rFonts w:ascii="游明朝" w:eastAsia="游明朝" w:hAnsi="游明朝" w:cs="游明朝"/>
          <w:color w:val="000000" w:themeColor="text1"/>
          <w:szCs w:val="21"/>
        </w:rPr>
        <w:lastRenderedPageBreak/>
        <w:t>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コーパス（</w:t>
      </w: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 xml:space="preserve"> corpora）は、証ウェブから作成されたテキストコーパスである。このコーパスは、以下の言語的に価値のあるWebコンテンツのみを収集することに特化した技術によって構築されている。</w:t>
      </w:r>
      <w:proofErr w:type="spellStart"/>
      <w:r w:rsidRPr="64D4402E">
        <w:rPr>
          <w:rFonts w:ascii="游明朝" w:eastAsia="游明朝" w:hAnsi="游明朝" w:cs="游明朝"/>
          <w:color w:val="000000" w:themeColor="text1"/>
          <w:szCs w:val="21"/>
        </w:rPr>
        <w:t>Skecth</w:t>
      </w:r>
      <w:proofErr w:type="spellEnd"/>
      <w:r w:rsidRPr="64D4402E">
        <w:rPr>
          <w:rFonts w:ascii="游明朝" w:eastAsia="游明朝" w:hAnsi="游明朝" w:cs="游明朝"/>
          <w:color w:val="000000" w:themeColor="text1"/>
          <w:szCs w:val="21"/>
        </w:rPr>
        <w:t xml:space="preserve">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16">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w:t>
      </w:r>
      <w:proofErr w:type="spellStart"/>
      <w:r>
        <w:t>gender,age,email</w:t>
      </w:r>
      <w:proofErr w:type="spellEnd"/>
      <w:r>
        <w:t>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lastRenderedPageBreak/>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proofErr w:type="spellStart"/>
      <w:r>
        <w:t>M</w:t>
      </w:r>
      <w:r w:rsidR="00BC2BF3">
        <w:t>Is</w:t>
      </w:r>
      <w:r>
        <w:t>core</w:t>
      </w:r>
      <w:proofErr w:type="spellEnd"/>
      <w:r>
        <w:t>が10ポイントのところで切り分けると</w:t>
      </w:r>
      <w:proofErr w:type="spellStart"/>
      <w:r>
        <w:t>room_type_name~room_type_cansellation</w:t>
      </w:r>
      <w:proofErr w:type="spellEnd"/>
      <w:r>
        <w:t xml:space="preserve">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proofErr w:type="spellStart"/>
      <w:r>
        <w:t>room_type</w:t>
      </w:r>
      <w:proofErr w:type="spellEnd"/>
      <w:r>
        <w:t>から</w:t>
      </w:r>
      <w:proofErr w:type="spellStart"/>
      <w:r>
        <w:t>room_type_cansellation</w:t>
      </w:r>
      <w:proofErr w:type="spellEnd"/>
      <w:r>
        <w:t xml:space="preserve">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9"/>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lastRenderedPageBreak/>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proofErr w:type="spellStart"/>
      <w:r>
        <w:rPr>
          <w:rFonts w:hint="eastAsia"/>
        </w:rPr>
        <w:t>h</w:t>
      </w:r>
      <w:r>
        <w:t>otelist</w:t>
      </w:r>
      <w:proofErr w:type="spellEnd"/>
      <w:r>
        <w:t>は 0.82 であったが，再 構成後は</w:t>
      </w:r>
      <w:proofErr w:type="spellStart"/>
      <w:r>
        <w:rPr>
          <w:rFonts w:hint="eastAsia"/>
        </w:rPr>
        <w:t>h</w:t>
      </w:r>
      <w:r>
        <w:t>otellist</w:t>
      </w:r>
      <w:proofErr w:type="spellEnd"/>
      <w:r>
        <w: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3CF6F0A5" w:rsidR="160F772A" w:rsidRPr="00924638" w:rsidRDefault="00B26359" w:rsidP="160F772A">
      <w:pPr>
        <w:rPr>
          <w:highlight w:val="yellow"/>
        </w:rPr>
      </w:pPr>
      <w:commentRangeStart w:id="29"/>
      <w:r>
        <w:rPr>
          <w:rFonts w:hint="eastAsia"/>
          <w:highlight w:val="yellow"/>
        </w:rPr>
        <w:t>6</w:t>
      </w:r>
      <w:r>
        <w:rPr>
          <w:highlight w:val="yellow"/>
        </w:rPr>
        <w:t xml:space="preserve">. </w:t>
      </w:r>
      <w:r w:rsidR="00924638" w:rsidRPr="00924638">
        <w:rPr>
          <w:rFonts w:hint="eastAsia"/>
          <w:highlight w:val="yellow"/>
        </w:rPr>
        <w:t>関連研究</w:t>
      </w:r>
      <w:commentRangeEnd w:id="29"/>
      <w:r>
        <w:rPr>
          <w:rStyle w:val="a9"/>
        </w:rPr>
        <w:commentReference w:id="29"/>
      </w:r>
    </w:p>
    <w:p w14:paraId="15698047" w14:textId="302051AB" w:rsidR="00924638" w:rsidRDefault="00924638" w:rsidP="160F772A">
      <w:r w:rsidRPr="00924638">
        <w:rPr>
          <w:rFonts w:hint="eastAsia"/>
          <w:highlight w:val="yellow"/>
        </w:rPr>
        <w:t>M</w:t>
      </w:r>
      <w:r w:rsidRPr="00924638">
        <w:rPr>
          <w:highlight w:val="yellow"/>
        </w:rPr>
        <w:t>ongoDB</w:t>
      </w:r>
      <w:r w:rsidRPr="00924638">
        <w:rPr>
          <w:rFonts w:hint="eastAsia"/>
          <w:highlight w:val="yellow"/>
        </w:rPr>
        <w:t>はスキーマを規定しなくても利用できることから様々な問題を引き起こしており、その問題を解決するためにツールが開発されている。</w:t>
      </w:r>
    </w:p>
    <w:p w14:paraId="62E9D74C" w14:textId="3354F42F" w:rsidR="00552BD8" w:rsidRPr="00DD554B" w:rsidRDefault="004C0963" w:rsidP="160F772A">
      <w:pPr>
        <w:rPr>
          <w:highlight w:val="yellow"/>
        </w:rPr>
      </w:pPr>
      <w:r w:rsidRPr="00DD554B">
        <w:rPr>
          <w:rFonts w:hint="eastAsia"/>
          <w:highlight w:val="yellow"/>
        </w:rPr>
        <w:t>まず、データの可視化ツールを紹介する</w:t>
      </w:r>
      <w:r w:rsidR="00552BD8" w:rsidRPr="00DD554B">
        <w:rPr>
          <w:highlight w:val="yellow"/>
        </w:rPr>
        <w:t>MongoDB Compass Community</w:t>
      </w:r>
      <w:r w:rsidR="00552BD8" w:rsidRPr="00DD554B">
        <w:rPr>
          <w:rFonts w:hint="eastAsia"/>
          <w:highlight w:val="yellow"/>
        </w:rPr>
        <w:t>では</w:t>
      </w:r>
      <w:r w:rsidRPr="00DD554B">
        <w:rPr>
          <w:rFonts w:hint="eastAsia"/>
          <w:highlight w:val="yellow"/>
        </w:rPr>
        <w:t>、LIST構造とTab</w:t>
      </w:r>
      <w:r w:rsidRPr="00DD554B">
        <w:rPr>
          <w:highlight w:val="yellow"/>
        </w:rPr>
        <w:t>le</w:t>
      </w:r>
      <w:r w:rsidRPr="00DD554B">
        <w:rPr>
          <w:rFonts w:hint="eastAsia"/>
          <w:highlight w:val="yellow"/>
        </w:rPr>
        <w:t>構造で可視化する</w:t>
      </w:r>
      <w:r w:rsidR="00552BD8" w:rsidRPr="00DD554B">
        <w:rPr>
          <w:rFonts w:hint="eastAsia"/>
          <w:highlight w:val="yellow"/>
        </w:rPr>
        <w:t>ツールを提供している(文献</w:t>
      </w:r>
      <w:r w:rsidR="00552BD8" w:rsidRPr="00DD554B">
        <w:rPr>
          <w:highlight w:val="yellow"/>
        </w:rPr>
        <w:t>Compass</w:t>
      </w:r>
      <w:r w:rsidR="00552BD8" w:rsidRPr="00DD554B">
        <w:rPr>
          <w:rFonts w:hint="eastAsia"/>
          <w:highlight w:val="yellow"/>
        </w:rPr>
        <w:t>のURL)</w:t>
      </w:r>
      <w:r w:rsidRPr="00DD554B">
        <w:rPr>
          <w:rFonts w:hint="eastAsia"/>
          <w:highlight w:val="yellow"/>
        </w:rPr>
        <w:t>。前者はJSONと同じような形式で、後者は空カラムの多いものとなっている。</w:t>
      </w:r>
      <w:proofErr w:type="spellStart"/>
      <w:r w:rsidRPr="00DD554B">
        <w:rPr>
          <w:rFonts w:hint="eastAsia"/>
          <w:highlight w:val="yellow"/>
        </w:rPr>
        <w:t>Rob</w:t>
      </w:r>
      <w:r w:rsidRPr="00DD554B">
        <w:rPr>
          <w:highlight w:val="yellow"/>
        </w:rPr>
        <w:t>omongo</w:t>
      </w:r>
      <w:proofErr w:type="spellEnd"/>
      <w:r w:rsidRPr="00DD554B">
        <w:rPr>
          <w:rFonts w:hint="eastAsia"/>
          <w:highlight w:val="yellow"/>
        </w:rPr>
        <w:t>と</w:t>
      </w:r>
      <w:proofErr w:type="spellStart"/>
      <w:r w:rsidRPr="00DD554B">
        <w:rPr>
          <w:rFonts w:hint="eastAsia"/>
          <w:highlight w:val="yellow"/>
        </w:rPr>
        <w:t>MngoVUE</w:t>
      </w:r>
      <w:proofErr w:type="spellEnd"/>
      <w:r w:rsidRPr="00DD554B">
        <w:rPr>
          <w:rFonts w:hint="eastAsia"/>
          <w:highlight w:val="yellow"/>
        </w:rPr>
        <w:t>は木構造でデータを表示し、データを扱う手段を提供している（文献：URL</w:t>
      </w:r>
      <w:r w:rsidRPr="00DD554B">
        <w:rPr>
          <w:highlight w:val="yellow"/>
        </w:rPr>
        <w:t>）</w:t>
      </w:r>
      <w:r w:rsidRPr="00DD554B">
        <w:rPr>
          <w:rFonts w:hint="eastAsia"/>
          <w:highlight w:val="yellow"/>
        </w:rPr>
        <w:t>。(文献t</w:t>
      </w:r>
      <w:r w:rsidR="00C938C8">
        <w:rPr>
          <w:highlight w:val="yellow"/>
        </w:rPr>
        <w:t>ree</w:t>
      </w:r>
      <w:r w:rsidRPr="00DD554B">
        <w:rPr>
          <w:highlight w:val="yellow"/>
        </w:rPr>
        <w:t>)</w:t>
      </w:r>
      <w:r w:rsidRPr="00DD554B">
        <w:rPr>
          <w:rFonts w:hint="eastAsia"/>
          <w:highlight w:val="yellow"/>
        </w:rPr>
        <w:t>では、これらのツールは</w:t>
      </w:r>
      <w:r w:rsidR="00C938C8">
        <w:rPr>
          <w:rFonts w:hint="eastAsia"/>
          <w:highlight w:val="yellow"/>
        </w:rPr>
        <w:t>JSONの知識が必要であり</w:t>
      </w:r>
      <w:r w:rsidRPr="00DD554B">
        <w:rPr>
          <w:rFonts w:hint="eastAsia"/>
          <w:highlight w:val="yellow"/>
        </w:rPr>
        <w:t>エンドユーザ向けには使いにくい</w:t>
      </w:r>
      <w:r w:rsidR="00C938C8">
        <w:rPr>
          <w:rFonts w:hint="eastAsia"/>
          <w:highlight w:val="yellow"/>
        </w:rPr>
        <w:t>としている。JSONの知識を知らないエンド</w:t>
      </w:r>
      <w:r w:rsidRPr="00DD554B">
        <w:rPr>
          <w:rFonts w:hint="eastAsia"/>
          <w:highlight w:val="yellow"/>
        </w:rPr>
        <w:t>ユーザ</w:t>
      </w:r>
      <w:r w:rsidR="00C938C8">
        <w:rPr>
          <w:rFonts w:hint="eastAsia"/>
          <w:highlight w:val="yellow"/>
        </w:rPr>
        <w:t>でも</w:t>
      </w:r>
      <w:r w:rsidRPr="00DD554B">
        <w:rPr>
          <w:rFonts w:hint="eastAsia"/>
          <w:highlight w:val="yellow"/>
        </w:rPr>
        <w:t>データを木構造で表示、操作する機能を提供している。</w:t>
      </w:r>
    </w:p>
    <w:p w14:paraId="20A53EC8" w14:textId="5D4E50D3" w:rsidR="00981DE8" w:rsidRPr="00DD554B" w:rsidRDefault="00981DE8" w:rsidP="160F772A">
      <w:pPr>
        <w:rPr>
          <w:highlight w:val="yellow"/>
        </w:rPr>
      </w:pPr>
    </w:p>
    <w:p w14:paraId="33D129AF" w14:textId="120A1B2F" w:rsidR="00DD554B" w:rsidRDefault="00DD554B" w:rsidP="160F772A">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のデータ構造を解析するものとして、</w:t>
      </w:r>
      <w:proofErr w:type="spellStart"/>
      <w:r w:rsidRPr="00DD554B">
        <w:rPr>
          <w:rFonts w:hint="eastAsia"/>
          <w:highlight w:val="yellow"/>
        </w:rPr>
        <w:t>j</w:t>
      </w:r>
      <w:r w:rsidRPr="00DD554B">
        <w:rPr>
          <w:highlight w:val="yellow"/>
        </w:rPr>
        <w:t>Hound</w:t>
      </w:r>
      <w:proofErr w:type="spellEnd"/>
      <w:r w:rsidRPr="00DD554B">
        <w:rPr>
          <w:rFonts w:hint="eastAsia"/>
          <w:highlight w:val="yellow"/>
        </w:rPr>
        <w:t>がある</w:t>
      </w:r>
      <w:r w:rsidR="007D0749" w:rsidRPr="007D0749">
        <w:rPr>
          <w:rFonts w:hint="eastAsia"/>
          <w:highlight w:val="yellow"/>
        </w:rPr>
        <w:t>(文献：</w:t>
      </w:r>
      <w:proofErr w:type="spellStart"/>
      <w:r w:rsidR="007D0749">
        <w:rPr>
          <w:rFonts w:hint="eastAsia"/>
          <w:highlight w:val="yellow"/>
        </w:rPr>
        <w:t>j</w:t>
      </w:r>
      <w:r w:rsidR="007D0749">
        <w:rPr>
          <w:highlight w:val="yellow"/>
        </w:rPr>
        <w:t>Hound</w:t>
      </w:r>
      <w:proofErr w:type="spellEnd"/>
      <w:r w:rsidR="007D0749">
        <w:rPr>
          <w:highlight w:val="yellow"/>
        </w:rPr>
        <w:t>)</w:t>
      </w:r>
      <w:r w:rsidRPr="00DD554B">
        <w:rPr>
          <w:rFonts w:hint="eastAsia"/>
          <w:highlight w:val="yellow"/>
        </w:rPr>
        <w:t>。これは</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のデータをツリーの深さ、フィールドが多く存在すうるレベル、フィールド数を表示することでユーザは当該</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の構造の良さ、悪さを知ることができる。</w:t>
      </w:r>
    </w:p>
    <w:p w14:paraId="04161986" w14:textId="3E773B6E" w:rsidR="00DD554B" w:rsidRDefault="00DD554B" w:rsidP="160F772A"/>
    <w:p w14:paraId="7F2FBB21" w14:textId="546DC12D" w:rsidR="007D0749" w:rsidRDefault="007D0749" w:rsidP="160F772A">
      <w:r w:rsidRPr="009E1F1C">
        <w:rPr>
          <w:rFonts w:hint="eastAsia"/>
          <w:highlight w:val="yellow"/>
        </w:rPr>
        <w:t>スキーマを生成するアプローチが提案されている</w:t>
      </w:r>
      <w:r>
        <w:rPr>
          <w:rFonts w:hint="eastAsia"/>
        </w:rPr>
        <w:t>。</w:t>
      </w:r>
    </w:p>
    <w:p w14:paraId="3E2D01DA" w14:textId="77777777" w:rsidR="00C73A09" w:rsidRDefault="007D0749" w:rsidP="160F772A">
      <w:r w:rsidRPr="007D0749">
        <w:rPr>
          <w:rFonts w:hint="eastAsia"/>
          <w:highlight w:val="yellow"/>
        </w:rPr>
        <w:t>(文献：</w:t>
      </w:r>
      <w:proofErr w:type="spellStart"/>
      <w:r w:rsidRPr="007D0749">
        <w:rPr>
          <w:rFonts w:hint="eastAsia"/>
          <w:highlight w:val="yellow"/>
        </w:rPr>
        <w:t>S</w:t>
      </w:r>
      <w:r w:rsidRPr="007D0749">
        <w:rPr>
          <w:highlight w:val="yellow"/>
        </w:rPr>
        <w:t>chemaManagemnt</w:t>
      </w:r>
      <w:proofErr w:type="spellEnd"/>
      <w:r w:rsidRPr="007D0749">
        <w:rPr>
          <w:highlight w:val="yellow"/>
        </w:rPr>
        <w:t>)</w:t>
      </w:r>
      <w:r w:rsidRPr="007D0749">
        <w:rPr>
          <w:rFonts w:hint="eastAsia"/>
          <w:highlight w:val="yellow"/>
        </w:rPr>
        <w:t>はスキーマのない</w:t>
      </w:r>
      <w:r w:rsidR="00DD554B" w:rsidRPr="007D0749">
        <w:rPr>
          <w:rFonts w:hint="eastAsia"/>
          <w:highlight w:val="yellow"/>
        </w:rPr>
        <w:t>J</w:t>
      </w:r>
      <w:r w:rsidR="00DD554B" w:rsidRPr="007D0749">
        <w:rPr>
          <w:highlight w:val="yellow"/>
        </w:rPr>
        <w:t>SON</w:t>
      </w:r>
      <w:r w:rsidR="00DD554B" w:rsidRPr="007D0749">
        <w:rPr>
          <w:rFonts w:hint="eastAsia"/>
          <w:highlight w:val="yellow"/>
        </w:rPr>
        <w:t>のデータ</w:t>
      </w:r>
      <w:r w:rsidRPr="007D0749">
        <w:rPr>
          <w:rFonts w:hint="eastAsia"/>
          <w:highlight w:val="yellow"/>
        </w:rPr>
        <w:t>構造からスキーマを抽出する。</w:t>
      </w:r>
    </w:p>
    <w:p w14:paraId="1BE7E06F" w14:textId="6761E3FB" w:rsidR="00DD554B" w:rsidRDefault="007D0749" w:rsidP="160F772A">
      <w:commentRangeStart w:id="30"/>
      <w:commentRangeEnd w:id="30"/>
      <w:r>
        <w:rPr>
          <w:rStyle w:val="a9"/>
        </w:rPr>
        <w:commentReference w:id="30"/>
      </w:r>
    </w:p>
    <w:p w14:paraId="3174094C" w14:textId="19A6619C" w:rsidR="00C73A09" w:rsidRPr="004C0963" w:rsidRDefault="00C73A09" w:rsidP="160F772A">
      <w:r w:rsidRPr="007D0749">
        <w:rPr>
          <w:rFonts w:hint="eastAsia"/>
          <w:highlight w:val="yellow"/>
        </w:rPr>
        <w:t>(文献：</w:t>
      </w:r>
      <w:r>
        <w:rPr>
          <w:rFonts w:hint="eastAsia"/>
          <w:highlight w:val="yellow"/>
        </w:rPr>
        <w:t>A model-</w:t>
      </w:r>
      <w:proofErr w:type="spellStart"/>
      <w:r>
        <w:rPr>
          <w:rFonts w:hint="eastAsia"/>
          <w:highlight w:val="yellow"/>
        </w:rPr>
        <w:t>drivin</w:t>
      </w:r>
      <w:proofErr w:type="spellEnd"/>
      <w:r w:rsidRPr="007D0749">
        <w:rPr>
          <w:highlight w:val="yellow"/>
        </w:rPr>
        <w:t>)</w:t>
      </w:r>
    </w:p>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w:t>
      </w:r>
      <w:r w:rsidR="00B550DA">
        <w:rPr>
          <w:noProof/>
        </w:rPr>
        <w:lastRenderedPageBreak/>
        <w:t xml:space="preserve">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[Dataset]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w:t>
      </w:r>
      <w:proofErr w:type="spellStart"/>
      <w:r w:rsidRPr="00B3404E">
        <w:rPr>
          <w:rFonts w:ascii="NimbusRomNo9L-Regu" w:eastAsia="NimbusRomNo9L-Regu" w:cs="NimbusRomNo9L-Regu"/>
          <w:color w:val="FF0000"/>
          <w:kern w:val="0"/>
          <w:sz w:val="24"/>
          <w:szCs w:val="24"/>
        </w:rPr>
        <w:t>Paulheim</w:t>
      </w:r>
      <w:proofErr w:type="spellEnd"/>
      <w:r w:rsidRPr="00B3404E">
        <w:rPr>
          <w:rFonts w:ascii="NimbusRomNo9L-Regu" w:eastAsia="NimbusRomNo9L-Regu" w:cs="NimbusRomNo9L-Regu"/>
          <w:color w:val="FF0000"/>
          <w:kern w:val="0"/>
          <w:sz w:val="24"/>
          <w:szCs w:val="24"/>
        </w:rPr>
        <w:t xml:space="preserve">, H.,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 Commons - </w:t>
      </w:r>
      <w:proofErr w:type="spellStart"/>
      <w:r w:rsidRPr="00B3404E">
        <w:rPr>
          <w:rFonts w:ascii="NimbusRomNo9L-Regu" w:eastAsia="NimbusRomNo9L-Regu" w:cs="NimbusRomNo9L-Regu"/>
          <w:color w:val="FF0000"/>
          <w:kern w:val="0"/>
          <w:sz w:val="24"/>
          <w:szCs w:val="24"/>
        </w:rPr>
        <w:t>WebIsA</w:t>
      </w:r>
      <w:proofErr w:type="spellEnd"/>
      <w:r w:rsidRPr="00B3404E">
        <w:rPr>
          <w:rFonts w:ascii="NimbusRomNo9L-Regu" w:eastAsia="NimbusRomNo9L-Regu" w:cs="NimbusRomNo9L-Regu"/>
          <w:color w:val="FF0000"/>
          <w:kern w:val="0"/>
          <w:sz w:val="24"/>
          <w:szCs w:val="24"/>
        </w:rPr>
        <w:t xml:space="preserve">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Chillon</w:t>
      </w:r>
      <w:proofErr w:type="spellEnd"/>
      <w:r w:rsidRPr="00B3404E">
        <w:rPr>
          <w:rFonts w:ascii="NimbusRomNo9L-Regu" w:eastAsia="NimbusRomNo9L-Regu" w:cs="NimbusRomNo9L-Regu"/>
          <w:color w:val="FF0000"/>
          <w:kern w:val="0"/>
          <w:sz w:val="24"/>
          <w:szCs w:val="24"/>
        </w:rPr>
        <w:t>,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Reilly), 2nd </w:t>
      </w:r>
      <w:proofErr w:type="spellStart"/>
      <w:r w:rsidRPr="00B3404E">
        <w:rPr>
          <w:rFonts w:ascii="NimbusRomNo9L-Regu" w:eastAsia="NimbusRomNo9L-Regu" w:cs="NimbusRomNo9L-Regu"/>
          <w:color w:val="FF0000"/>
          <w:kern w:val="0"/>
          <w:sz w:val="24"/>
          <w:szCs w:val="24"/>
        </w:rPr>
        <w:t>edn</w:t>
      </w:r>
      <w:proofErr w:type="spellEnd"/>
      <w:r w:rsidRPr="00B3404E">
        <w:rPr>
          <w:rFonts w:ascii="NimbusRomNo9L-Regu" w:eastAsia="NimbusRomNo9L-Regu" w:cs="NimbusRomNo9L-Regu"/>
          <w:color w:val="FF0000"/>
          <w:kern w:val="0"/>
          <w:sz w:val="24"/>
          <w:szCs w:val="24"/>
        </w:rPr>
        <w:t>.</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Klettke</w:t>
      </w:r>
      <w:proofErr w:type="spellEnd"/>
      <w:r w:rsidRPr="00B3404E">
        <w:rPr>
          <w:rFonts w:ascii="NimbusRomNo9L-Regu" w:eastAsia="NimbusRomNo9L-Regu" w:cs="NimbusRomNo9L-Regu"/>
          <w:color w:val="FF0000"/>
          <w:kern w:val="0"/>
          <w:sz w:val="24"/>
          <w:szCs w:val="24"/>
        </w:rPr>
        <w:t>, M., St</w:t>
      </w:r>
      <w:r w:rsidRPr="00B3404E">
        <w:rPr>
          <w:rFonts w:ascii="NimbusRomNo9L-Regu" w:eastAsia="NimbusRomNo9L-Regu" w:cs="NimbusRomNo9L-Regu" w:hint="eastAsia"/>
          <w:color w:val="FF0000"/>
          <w:kern w:val="0"/>
          <w:sz w:val="24"/>
          <w:szCs w:val="24"/>
        </w:rPr>
        <w:t>¨</w:t>
      </w:r>
      <w:proofErr w:type="spellStart"/>
      <w:r w:rsidRPr="00B3404E">
        <w:rPr>
          <w:rFonts w:ascii="NimbusRomNo9L-Regu" w:eastAsia="NimbusRomNo9L-Regu" w:cs="NimbusRomNo9L-Regu"/>
          <w:color w:val="FF0000"/>
          <w:kern w:val="0"/>
          <w:sz w:val="24"/>
          <w:szCs w:val="24"/>
        </w:rPr>
        <w:t>orl</w:t>
      </w:r>
      <w:proofErr w:type="spellEnd"/>
      <w:r w:rsidRPr="00B3404E">
        <w:rPr>
          <w:rFonts w:ascii="NimbusRomNo9L-Regu" w:eastAsia="NimbusRomNo9L-Regu" w:cs="NimbusRomNo9L-Regu"/>
          <w:color w:val="FF0000"/>
          <w:kern w:val="0"/>
          <w:sz w:val="24"/>
          <w:szCs w:val="24"/>
        </w:rPr>
        <w:t>,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 xml:space="preserve">International </w:t>
      </w:r>
      <w:r w:rsidRPr="00B3404E">
        <w:rPr>
          <w:rFonts w:ascii="NimbusRomNo9L-ReguItal" w:eastAsia="NimbusRomNo9L-ReguItal" w:cs="NimbusRomNo9L-ReguItal"/>
          <w:i/>
          <w:iCs/>
          <w:color w:val="FF0000"/>
          <w:kern w:val="0"/>
          <w:sz w:val="24"/>
          <w:szCs w:val="24"/>
        </w:rPr>
        <w:lastRenderedPageBreak/>
        <w:t>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w:t>
      </w:r>
      <w:proofErr w:type="spellStart"/>
      <w:r w:rsidRPr="00B3404E">
        <w:rPr>
          <w:rFonts w:ascii="NimbusRomNo9L-Regu" w:eastAsia="NimbusRomNo9L-Regu" w:cs="NimbusRomNo9L-Regu"/>
          <w:color w:val="FF0000"/>
          <w:kern w:val="0"/>
          <w:sz w:val="24"/>
          <w:szCs w:val="24"/>
        </w:rPr>
        <w:t>j.procs</w:t>
      </w:r>
      <w:proofErr w:type="spellEnd"/>
      <w:r w:rsidRPr="00B3404E">
        <w:rPr>
          <w:rFonts w:ascii="NimbusRomNo9L-Regu" w:eastAsia="NimbusRomNo9L-Regu" w:cs="NimbusRomNo9L-Regu"/>
          <w:color w:val="FF0000"/>
          <w:kern w:val="0"/>
          <w:sz w:val="24"/>
          <w:szCs w:val="24"/>
        </w:rPr>
        <w:t>.</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Wang, L., Zhang, S., Shi, J., Jiao, L., </w:t>
      </w:r>
      <w:proofErr w:type="spellStart"/>
      <w:r w:rsidRPr="00B3404E">
        <w:rPr>
          <w:rFonts w:ascii="NimbusRomNo9L-Regu" w:eastAsia="NimbusRomNo9L-Regu" w:cs="NimbusRomNo9L-Regu"/>
          <w:color w:val="FF0000"/>
          <w:kern w:val="0"/>
          <w:sz w:val="24"/>
          <w:szCs w:val="24"/>
        </w:rPr>
        <w:t>Hassanzadeh</w:t>
      </w:r>
      <w:proofErr w:type="spellEnd"/>
      <w:r w:rsidRPr="00B3404E">
        <w:rPr>
          <w:rFonts w:ascii="NimbusRomNo9L-Regu" w:eastAsia="NimbusRomNo9L-Regu" w:cs="NimbusRomNo9L-Regu"/>
          <w:color w:val="FF0000"/>
          <w:kern w:val="0"/>
          <w:sz w:val="24"/>
          <w:szCs w:val="24"/>
        </w:rPr>
        <w:t>,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proofErr w:type="spellStart"/>
      <w:r w:rsidRPr="00B3404E">
        <w:rPr>
          <w:rFonts w:ascii="NimbusRomNo9L-Regu" w:eastAsia="NimbusRomNo9L-Regu" w:cs="NimbusRomNo9L-Regu"/>
          <w:color w:val="FF0000"/>
          <w:kern w:val="0"/>
          <w:sz w:val="24"/>
          <w:szCs w:val="24"/>
        </w:rPr>
        <w:t>collecton</w:t>
      </w:r>
      <w:proofErr w:type="spellEnd"/>
      <w:r w:rsidRPr="00B3404E">
        <w:rPr>
          <w:rFonts w:ascii="NimbusRomNo9L-Regu" w:eastAsia="NimbusRomNo9L-Regu" w:cs="NimbusRomNo9L-Regu"/>
          <w:color w:val="FF0000"/>
          <w:kern w:val="0"/>
          <w:sz w:val="24"/>
          <w:szCs w:val="24"/>
        </w:rPr>
        <w:t xml:space="preserve">(SQL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ki Nakamoto" w:date="2023-03-02T08:42:00Z" w:initials="YN">
    <w:p w14:paraId="347948F1" w14:textId="612C93B5" w:rsidR="00AD5B49" w:rsidRDefault="00AD5B49">
      <w:pPr>
        <w:pStyle w:val="aa"/>
      </w:pPr>
      <w:r>
        <w:rPr>
          <w:rStyle w:val="a9"/>
        </w:rPr>
        <w:annotationRef/>
      </w:r>
      <w:r>
        <w:rPr>
          <w:rFonts w:hint="eastAsia"/>
        </w:rPr>
        <w:t>対応できる、とは？</w:t>
      </w:r>
    </w:p>
  </w:comment>
  <w:comment w:id="1" w:author="Yuki Nakamoto" w:date="2023-03-02T08:43:00Z" w:initials="YN">
    <w:p w14:paraId="062B69BD" w14:textId="5709BEB3" w:rsidR="00AD5B49" w:rsidRDefault="00AD5B49">
      <w:pPr>
        <w:pStyle w:val="aa"/>
      </w:pPr>
      <w:r>
        <w:rPr>
          <w:rStyle w:val="a9"/>
        </w:rPr>
        <w:annotationRef/>
      </w:r>
      <w:r>
        <w:rPr>
          <w:rFonts w:hint="eastAsia"/>
        </w:rPr>
        <w:t>理由？</w:t>
      </w:r>
    </w:p>
  </w:comment>
  <w:comment w:id="2" w:author="Yuki Nakamoto" w:date="2023-03-02T08:44:00Z" w:initials="YN">
    <w:p w14:paraId="2BE5AD2C" w14:textId="035D6096" w:rsidR="00AD5B49" w:rsidRDefault="00AD5B49">
      <w:pPr>
        <w:pStyle w:val="aa"/>
      </w:pPr>
      <w:r>
        <w:rPr>
          <w:rStyle w:val="a9"/>
        </w:rPr>
        <w:annotationRef/>
      </w:r>
      <w:r>
        <w:rPr>
          <w:rFonts w:hint="eastAsia"/>
        </w:rPr>
        <w:t>こう書くとJSON以外も使えそう。本当？</w:t>
      </w:r>
    </w:p>
  </w:comment>
  <w:comment w:id="3" w:author="Yuki Nakamoto" w:date="2023-03-02T08:44:00Z" w:initials="YN">
    <w:p w14:paraId="63D71462" w14:textId="77777777" w:rsidR="00AD5B49" w:rsidRDefault="00AD5B49">
      <w:pPr>
        <w:pStyle w:val="aa"/>
      </w:pPr>
      <w:r>
        <w:rPr>
          <w:rStyle w:val="a9"/>
        </w:rPr>
        <w:annotationRef/>
      </w:r>
      <w:r>
        <w:rPr>
          <w:rFonts w:hint="eastAsia"/>
        </w:rPr>
        <w:t xml:space="preserve">ここはどこを引用したのか？　</w:t>
      </w:r>
    </w:p>
    <w:p w14:paraId="304F0EB8" w14:textId="23C5F7BD" w:rsidR="00AD5B49" w:rsidRDefault="00AD5B49">
      <w:pPr>
        <w:pStyle w:val="aa"/>
      </w:pPr>
      <w:r>
        <w:rPr>
          <w:rFonts w:hint="eastAsia"/>
        </w:rPr>
        <w:t>ただ、これくらいJSONスキーマの詳細な記述がここにあると「このようなデータベース…」のパラグラフとつながりが悪いです。もっと簡単に以下ではどうか。</w:t>
      </w:r>
    </w:p>
    <w:p w14:paraId="7CBDC3D4" w14:textId="74D9AC19" w:rsidR="00AD5B49" w:rsidRDefault="00AD5B49">
      <w:pPr>
        <w:pStyle w:val="aa"/>
      </w:pPr>
      <w:r>
        <w:rPr>
          <w:rFonts w:hint="eastAsia"/>
        </w:rPr>
        <w:t>「Mon</w:t>
      </w:r>
      <w:r>
        <w:t>goDB</w:t>
      </w:r>
      <w:r>
        <w:rPr>
          <w:rFonts w:hint="eastAsia"/>
        </w:rPr>
        <w:t>を含むNoSQLでも、データベース構造を規定するスキーマは存在する。しかし、そのようなスキーマがなくても自由にデータを取り扱うことができるのが</w:t>
      </w:r>
      <w:r>
        <w:rPr>
          <w:rFonts w:hint="eastAsia"/>
        </w:rPr>
        <w:t>NoSQＬの特徴であり、実際スキーマなしで利用されることが多い。」</w:t>
      </w:r>
    </w:p>
  </w:comment>
  <w:comment w:id="4" w:author="Yuki Nakamoto" w:date="2023-03-02T08:46:00Z" w:initials="YN">
    <w:p w14:paraId="73AAEA49" w14:textId="71F878BA" w:rsidR="00AD5B49" w:rsidRDefault="00AD5B49">
      <w:pPr>
        <w:pStyle w:val="aa"/>
      </w:pPr>
      <w:r>
        <w:rPr>
          <w:rStyle w:val="a9"/>
        </w:rPr>
        <w:annotationRef/>
      </w:r>
      <w:r>
        <w:rPr>
          <w:rFonts w:hint="eastAsia"/>
        </w:rPr>
        <w:t>一般論としてこれ本当？　本当なら文献がいる。あるいは、ここでのDBのスキーマはNoSQLに限定している？　N</w:t>
      </w:r>
      <w:r>
        <w:t>oSQL</w:t>
      </w:r>
      <w:r>
        <w:rPr>
          <w:rFonts w:hint="eastAsia"/>
        </w:rPr>
        <w:t>に限定してアプリケーション開発者が作成することが多いにしても、一言理由が欲しい</w:t>
      </w:r>
    </w:p>
  </w:comment>
  <w:comment w:id="5" w:author="Yuki Nakamoto" w:date="2023-03-02T09:43:00Z" w:initials="YN">
    <w:p w14:paraId="11CB3B8C" w14:textId="56B0553B" w:rsidR="00AD5B49" w:rsidRDefault="00AD5B49">
      <w:pPr>
        <w:pStyle w:val="aa"/>
      </w:pPr>
      <w:r>
        <w:rPr>
          <w:rStyle w:val="a9"/>
        </w:rPr>
        <w:annotationRef/>
      </w:r>
      <w:r>
        <w:rPr>
          <w:rFonts w:hint="eastAsia"/>
        </w:rPr>
        <w:t>文献引用のこと</w:t>
      </w:r>
    </w:p>
  </w:comment>
  <w:comment w:id="7" w:author="Yuki Nakamoto" w:date="2023-03-02T09:45:00Z" w:initials="YN">
    <w:p w14:paraId="0FD8CE03" w14:textId="73D027FB" w:rsidR="00AD5B49" w:rsidRDefault="00AD5B49">
      <w:pPr>
        <w:pStyle w:val="aa"/>
      </w:pPr>
      <w:r>
        <w:rPr>
          <w:rStyle w:val="a9"/>
        </w:rPr>
        <w:annotationRef/>
      </w:r>
      <w:r>
        <w:rPr>
          <w:rFonts w:hint="eastAsia"/>
        </w:rPr>
        <w:t>最小と言っていい？　フィールドが最小では？</w:t>
      </w:r>
    </w:p>
  </w:comment>
  <w:comment w:id="6" w:author="Yuki Nakamoto" w:date="2023-03-02T09:43:00Z" w:initials="YN">
    <w:p w14:paraId="081358DE" w14:textId="0E168A7B" w:rsidR="00AD5B49" w:rsidRDefault="00AD5B49">
      <w:pPr>
        <w:pStyle w:val="aa"/>
      </w:pPr>
      <w:r>
        <w:rPr>
          <w:rStyle w:val="a9"/>
        </w:rPr>
        <w:annotationRef/>
      </w:r>
      <w:r>
        <w:rPr>
          <w:rFonts w:hint="eastAsia"/>
        </w:rPr>
        <w:t>コレクションとドキュメントの関係は？</w:t>
      </w:r>
    </w:p>
  </w:comment>
  <w:comment w:id="8" w:author="Yuki Nakamoto" w:date="2023-03-02T09:58:00Z" w:initials="YN">
    <w:p w14:paraId="0A629593" w14:textId="3F125742" w:rsidR="00AD5B49" w:rsidRDefault="00AD5B49">
      <w:pPr>
        <w:pStyle w:val="aa"/>
      </w:pPr>
      <w:r>
        <w:rPr>
          <w:rStyle w:val="a9"/>
        </w:rPr>
        <w:annotationRef/>
      </w:r>
      <w:r>
        <w:rPr>
          <w:rFonts w:hint="eastAsia"/>
        </w:rPr>
        <w:t>あっています？</w:t>
      </w:r>
    </w:p>
  </w:comment>
  <w:comment w:id="9" w:author="Yuki Nakamoto" w:date="2023-03-02T10:00:00Z" w:initials="YN">
    <w:p w14:paraId="27FCE896" w14:textId="217C3362" w:rsidR="00AD5B49" w:rsidRDefault="00AD5B49">
      <w:pPr>
        <w:pStyle w:val="aa"/>
      </w:pPr>
      <w:r>
        <w:rPr>
          <w:rStyle w:val="a9"/>
        </w:rPr>
        <w:annotationRef/>
      </w:r>
      <w:r>
        <w:rPr>
          <w:rFonts w:hint="eastAsia"/>
        </w:rPr>
        <w:t>RDBMSで親子関係をもつテーブルってある？</w:t>
      </w:r>
    </w:p>
  </w:comment>
  <w:comment w:id="10" w:author="Yuki Nakamoto" w:date="2023-03-02T10:02:00Z" w:initials="YN">
    <w:p w14:paraId="34CC0D72" w14:textId="098694A9" w:rsidR="00AD5B49" w:rsidRDefault="00AD5B49">
      <w:pPr>
        <w:pStyle w:val="aa"/>
      </w:pPr>
      <w:r>
        <w:rPr>
          <w:rStyle w:val="a9"/>
        </w:rPr>
        <w:annotationRef/>
      </w:r>
      <w:r>
        <w:rPr>
          <w:rFonts w:hint="eastAsia"/>
        </w:rPr>
        <w:t>フィールドの値に複数の値を配列として置くことができる。</w:t>
      </w:r>
    </w:p>
  </w:comment>
  <w:comment w:id="11" w:author="Yuki Nakamoto" w:date="2023-03-02T10:03:00Z" w:initials="YN">
    <w:p w14:paraId="0B01CCD2" w14:textId="66D5F7F1" w:rsidR="00AD5B49" w:rsidRDefault="00AD5B49">
      <w:pPr>
        <w:pStyle w:val="aa"/>
      </w:pPr>
      <w:r>
        <w:rPr>
          <w:rStyle w:val="a9"/>
        </w:rPr>
        <w:annotationRef/>
      </w:r>
      <w:r>
        <w:rPr>
          <w:rFonts w:hint="eastAsia"/>
        </w:rPr>
        <w:t>この例はどこから持ってきたもの？</w:t>
      </w:r>
    </w:p>
  </w:comment>
  <w:comment w:id="12" w:author="Yuki Nakamoto" w:date="2023-03-03T09:00:00Z" w:initials="YN">
    <w:p w14:paraId="3BDE03CE" w14:textId="719C3CAF" w:rsidR="00B26359" w:rsidRDefault="00B26359">
      <w:pPr>
        <w:pStyle w:val="aa"/>
      </w:pPr>
      <w:r>
        <w:rPr>
          <w:rStyle w:val="a9"/>
        </w:rPr>
        <w:annotationRef/>
      </w:r>
      <w:r w:rsidRPr="003B1143">
        <w:rPr>
          <w:rFonts w:hint="eastAsia"/>
          <w:highlight w:val="green"/>
        </w:rPr>
        <w:t>このa</w:t>
      </w:r>
      <w:r w:rsidRPr="003B1143">
        <w:rPr>
          <w:highlight w:val="green"/>
        </w:rPr>
        <w:t>)</w:t>
      </w:r>
      <w:r w:rsidRPr="003B1143">
        <w:rPr>
          <w:rFonts w:hint="eastAsia"/>
          <w:highlight w:val="green"/>
        </w:rPr>
        <w:t>も次のｂ）も、これらの問題を解決するのであれば、自然言語処理とか利用することもなく、別の手段があるのではないかというのが現時点での正直な感想です。今のツールでこれらにうまく対処していることをアピールすることが必要かと思います。</w:t>
      </w:r>
    </w:p>
  </w:comment>
  <w:comment w:id="13" w:author="Yuki Nakamoto" w:date="2023-03-02T10:47:00Z" w:initials="YN">
    <w:p w14:paraId="2FB4CDEA" w14:textId="725B15EE" w:rsidR="00AD5B49" w:rsidRPr="00AD5B49" w:rsidRDefault="00AD5B49" w:rsidP="00AD5B49">
      <w:pPr>
        <w:pStyle w:val="a3"/>
        <w:spacing w:line="0" w:lineRule="atLeast"/>
        <w:ind w:leftChars="0" w:left="780"/>
        <w:rPr>
          <w:rFonts w:asciiTheme="minorEastAsia" w:hAnsiTheme="minorEastAsia" w:cs="HaranoAjiMincho-Regular-Identit"/>
          <w:color w:val="FF0000"/>
          <w:kern w:val="0"/>
          <w:szCs w:val="21"/>
          <w:highlight w:val="yellow"/>
        </w:rPr>
      </w:pPr>
      <w:r>
        <w:rPr>
          <w:rStyle w:val="a9"/>
        </w:rPr>
        <w:annotationRef/>
      </w:r>
      <w:r w:rsidRPr="003B1143">
        <w:rPr>
          <w:rFonts w:asciiTheme="minorEastAsia" w:hAnsiTheme="minorEastAsia" w:cs="HaranoAjiMincho-Regular-Identit" w:hint="eastAsia"/>
          <w:kern w:val="0"/>
          <w:szCs w:val="21"/>
          <w:highlight w:val="green"/>
        </w:rPr>
        <w:t>前にも言ったように本当は直接的な問題があってほしい。上のa</w:t>
      </w:r>
      <w:r w:rsidRPr="003B1143">
        <w:rPr>
          <w:rFonts w:asciiTheme="minorEastAsia" w:hAnsiTheme="minorEastAsia" w:cs="HaranoAjiMincho-Regular-Identit"/>
          <w:kern w:val="0"/>
          <w:szCs w:val="21"/>
          <w:highlight w:val="green"/>
        </w:rPr>
        <w:t>)</w:t>
      </w:r>
      <w:r w:rsidRPr="003B1143">
        <w:rPr>
          <w:rFonts w:asciiTheme="minorEastAsia" w:hAnsiTheme="minorEastAsia" w:cs="HaranoAjiMincho-Regular-Identit" w:hint="eastAsia"/>
          <w:kern w:val="0"/>
          <w:szCs w:val="21"/>
          <w:highlight w:val="green"/>
        </w:rPr>
        <w:t>だけを解決するなら今回やっているような自然言語処理を利用したツールは必要なく、単に同じキーをもつドキュメントにワーニングを出せばいいから。</w:t>
      </w:r>
    </w:p>
    <w:p w14:paraId="573A2EC9" w14:textId="6E21C8B5" w:rsidR="00AD5B49" w:rsidRPr="00AD5B49" w:rsidRDefault="00AD5B49">
      <w:pPr>
        <w:pStyle w:val="aa"/>
      </w:pPr>
    </w:p>
  </w:comment>
  <w:comment w:id="29" w:author="Yuki Nakamoto" w:date="2023-03-03T09:03:00Z" w:initials="YN">
    <w:p w14:paraId="687AB22C" w14:textId="1BFFFEB1" w:rsidR="00B26359" w:rsidRDefault="00B26359">
      <w:pPr>
        <w:pStyle w:val="aa"/>
      </w:pPr>
      <w:r>
        <w:rPr>
          <w:rStyle w:val="a9"/>
        </w:rPr>
        <w:annotationRef/>
      </w:r>
      <w:r>
        <w:rPr>
          <w:rFonts w:hint="eastAsia"/>
        </w:rPr>
        <w:t>まだ追記します。</w:t>
      </w:r>
    </w:p>
  </w:comment>
  <w:comment w:id="30" w:author="Yuki Nakamoto" w:date="2023-03-02T12:04:00Z" w:initials="YN">
    <w:p w14:paraId="28C19964" w14:textId="456E0958" w:rsidR="007D0749" w:rsidRDefault="007D0749">
      <w:pPr>
        <w:pStyle w:val="aa"/>
      </w:pPr>
      <w:r>
        <w:rPr>
          <w:rStyle w:val="a9"/>
        </w:rPr>
        <w:annotationRef/>
      </w:r>
      <w:r>
        <w:rPr>
          <w:rFonts w:hint="eastAsia"/>
        </w:rPr>
        <w:t>もう少し書く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948F1" w15:done="0"/>
  <w15:commentEx w15:paraId="062B69BD" w15:done="0"/>
  <w15:commentEx w15:paraId="2BE5AD2C" w15:done="0"/>
  <w15:commentEx w15:paraId="7CBDC3D4" w15:done="0"/>
  <w15:commentEx w15:paraId="73AAEA49" w15:done="0"/>
  <w15:commentEx w15:paraId="11CB3B8C" w15:done="0"/>
  <w15:commentEx w15:paraId="0FD8CE03" w15:done="0"/>
  <w15:commentEx w15:paraId="081358DE" w15:done="0"/>
  <w15:commentEx w15:paraId="0A629593" w15:done="0"/>
  <w15:commentEx w15:paraId="27FCE896" w15:done="0"/>
  <w15:commentEx w15:paraId="34CC0D72" w15:done="0"/>
  <w15:commentEx w15:paraId="0B01CCD2" w15:done="0"/>
  <w15:commentEx w15:paraId="3BDE03CE" w15:done="0"/>
  <w15:commentEx w15:paraId="573A2EC9" w15:done="0"/>
  <w15:commentEx w15:paraId="687AB22C" w15:done="0"/>
  <w15:commentEx w15:paraId="28C199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948F1" w16cid:durableId="27C00E5C"/>
  <w16cid:commentId w16cid:paraId="062B69BD" w16cid:durableId="27C00E5D"/>
  <w16cid:commentId w16cid:paraId="2BE5AD2C" w16cid:durableId="27C00E5E"/>
  <w16cid:commentId w16cid:paraId="7CBDC3D4" w16cid:durableId="27C00E5F"/>
  <w16cid:commentId w16cid:paraId="73AAEA49" w16cid:durableId="27C00E60"/>
  <w16cid:commentId w16cid:paraId="11CB3B8C" w16cid:durableId="27C00E61"/>
  <w16cid:commentId w16cid:paraId="0FD8CE03" w16cid:durableId="27C00E62"/>
  <w16cid:commentId w16cid:paraId="081358DE" w16cid:durableId="27C00E63"/>
  <w16cid:commentId w16cid:paraId="0A629593" w16cid:durableId="27C00E64"/>
  <w16cid:commentId w16cid:paraId="27FCE896" w16cid:durableId="27C00E65"/>
  <w16cid:commentId w16cid:paraId="34CC0D72" w16cid:durableId="27C00E66"/>
  <w16cid:commentId w16cid:paraId="0B01CCD2" w16cid:durableId="27C00E67"/>
  <w16cid:commentId w16cid:paraId="3BDE03CE" w16cid:durableId="27C00E68"/>
  <w16cid:commentId w16cid:paraId="573A2EC9" w16cid:durableId="27C00E69"/>
  <w16cid:commentId w16cid:paraId="687AB22C" w16cid:durableId="27C00E6A"/>
  <w16cid:commentId w16cid:paraId="28C19964" w16cid:durableId="27C00E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18EA" w14:textId="77777777" w:rsidR="00E173E7" w:rsidRDefault="00E173E7" w:rsidP="008E2ECD">
      <w:r>
        <w:separator/>
      </w:r>
    </w:p>
  </w:endnote>
  <w:endnote w:type="continuationSeparator" w:id="0">
    <w:p w14:paraId="42ED1DC5" w14:textId="77777777" w:rsidR="00E173E7" w:rsidRDefault="00E173E7"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MR9">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CMR8">
    <w:altName w:val="BIZ UDPゴシック"/>
    <w:panose1 w:val="00000000000000000000"/>
    <w:charset w:val="80"/>
    <w:family w:val="auto"/>
    <w:notTrueType/>
    <w:pitch w:val="default"/>
    <w:sig w:usb0="00000001" w:usb1="08070000" w:usb2="00000010" w:usb3="00000000" w:csb0="00020000" w:csb1="00000000"/>
  </w:font>
  <w:font w:name="CMSY9">
    <w:altName w:val="BIZ UDPゴシック"/>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89DD" w14:textId="77777777" w:rsidR="00E173E7" w:rsidRDefault="00E173E7" w:rsidP="008E2ECD">
      <w:r>
        <w:separator/>
      </w:r>
    </w:p>
  </w:footnote>
  <w:footnote w:type="continuationSeparator" w:id="0">
    <w:p w14:paraId="066CA7AB" w14:textId="77777777" w:rsidR="00E173E7" w:rsidRDefault="00E173E7"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abstractNum w:abstractNumId="1" w15:restartNumberingAfterBreak="0">
    <w:nsid w:val="1C4417E0"/>
    <w:multiLevelType w:val="hybridMultilevel"/>
    <w:tmpl w:val="77768558"/>
    <w:lvl w:ilvl="0" w:tplc="C8225924">
      <w:start w:val="1"/>
      <w:numFmt w:val="lowerLetter"/>
      <w:lvlText w:val="%1)"/>
      <w:lvlJc w:val="left"/>
      <w:pPr>
        <w:ind w:left="78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50B12"/>
    <w:multiLevelType w:val="hybridMultilevel"/>
    <w:tmpl w:val="C0D8BA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6C1C84"/>
    <w:multiLevelType w:val="hybridMultilevel"/>
    <w:tmpl w:val="13504788"/>
    <w:lvl w:ilvl="0" w:tplc="0B18ED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0B2801"/>
    <w:multiLevelType w:val="hybridMultilevel"/>
    <w:tmpl w:val="5FE0945E"/>
    <w:lvl w:ilvl="0" w:tplc="8654E81E">
      <w:start w:val="1"/>
      <w:numFmt w:val="decimal"/>
      <w:lvlText w:val="P%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038240404">
    <w:abstractNumId w:val="0"/>
  </w:num>
  <w:num w:numId="2" w16cid:durableId="535629544">
    <w:abstractNumId w:val="2"/>
  </w:num>
  <w:num w:numId="3" w16cid:durableId="1989941704">
    <w:abstractNumId w:val="4"/>
  </w:num>
  <w:num w:numId="4" w16cid:durableId="429013946">
    <w:abstractNumId w:val="3"/>
  </w:num>
  <w:num w:numId="5" w16cid:durableId="10421696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ki Nakamoto">
    <w15:presenceInfo w15:providerId="Windows Live" w15:userId="35913f444c97b46c"/>
  </w15:person>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083"/>
    <w:rsid w:val="000124AA"/>
    <w:rsid w:val="00072516"/>
    <w:rsid w:val="000745F5"/>
    <w:rsid w:val="0007675D"/>
    <w:rsid w:val="00080F4E"/>
    <w:rsid w:val="00083145"/>
    <w:rsid w:val="000B13E7"/>
    <w:rsid w:val="000B478C"/>
    <w:rsid w:val="000B4AC1"/>
    <w:rsid w:val="000C259C"/>
    <w:rsid w:val="000C6EBC"/>
    <w:rsid w:val="000E0BC7"/>
    <w:rsid w:val="000E23D0"/>
    <w:rsid w:val="00131E50"/>
    <w:rsid w:val="00141F9D"/>
    <w:rsid w:val="0015255E"/>
    <w:rsid w:val="00155969"/>
    <w:rsid w:val="0017177E"/>
    <w:rsid w:val="00176EF8"/>
    <w:rsid w:val="001A7563"/>
    <w:rsid w:val="001C2C8E"/>
    <w:rsid w:val="001F1DEC"/>
    <w:rsid w:val="0020539A"/>
    <w:rsid w:val="00222CFE"/>
    <w:rsid w:val="00247C27"/>
    <w:rsid w:val="00271515"/>
    <w:rsid w:val="00277742"/>
    <w:rsid w:val="002B285E"/>
    <w:rsid w:val="002D40CA"/>
    <w:rsid w:val="002E6972"/>
    <w:rsid w:val="00333321"/>
    <w:rsid w:val="00362B16"/>
    <w:rsid w:val="00367560"/>
    <w:rsid w:val="003B1143"/>
    <w:rsid w:val="003C1724"/>
    <w:rsid w:val="003D5FCE"/>
    <w:rsid w:val="003E36A4"/>
    <w:rsid w:val="003F5AF0"/>
    <w:rsid w:val="0041737E"/>
    <w:rsid w:val="0042552B"/>
    <w:rsid w:val="0046117C"/>
    <w:rsid w:val="00474110"/>
    <w:rsid w:val="00493C8D"/>
    <w:rsid w:val="004B6C89"/>
    <w:rsid w:val="004C0963"/>
    <w:rsid w:val="004D76E0"/>
    <w:rsid w:val="004E3615"/>
    <w:rsid w:val="004F24D8"/>
    <w:rsid w:val="00504660"/>
    <w:rsid w:val="0052417B"/>
    <w:rsid w:val="00546109"/>
    <w:rsid w:val="00552BD8"/>
    <w:rsid w:val="00556185"/>
    <w:rsid w:val="00564EDF"/>
    <w:rsid w:val="00572156"/>
    <w:rsid w:val="005B1F97"/>
    <w:rsid w:val="005E6F8B"/>
    <w:rsid w:val="0060156B"/>
    <w:rsid w:val="00622564"/>
    <w:rsid w:val="00624FC3"/>
    <w:rsid w:val="00643A28"/>
    <w:rsid w:val="006544C2"/>
    <w:rsid w:val="006679C7"/>
    <w:rsid w:val="006B762D"/>
    <w:rsid w:val="006C70AD"/>
    <w:rsid w:val="006F7C2C"/>
    <w:rsid w:val="00713EC7"/>
    <w:rsid w:val="00716C7D"/>
    <w:rsid w:val="00721036"/>
    <w:rsid w:val="007231A5"/>
    <w:rsid w:val="00736FBC"/>
    <w:rsid w:val="007453CD"/>
    <w:rsid w:val="007629F6"/>
    <w:rsid w:val="00782FAB"/>
    <w:rsid w:val="007A3425"/>
    <w:rsid w:val="007B639B"/>
    <w:rsid w:val="007D0749"/>
    <w:rsid w:val="007D0FB7"/>
    <w:rsid w:val="007F0B24"/>
    <w:rsid w:val="00804BEE"/>
    <w:rsid w:val="008159A7"/>
    <w:rsid w:val="00832B0F"/>
    <w:rsid w:val="0083627A"/>
    <w:rsid w:val="00866AA8"/>
    <w:rsid w:val="008675F3"/>
    <w:rsid w:val="00873472"/>
    <w:rsid w:val="008779D6"/>
    <w:rsid w:val="008A60DF"/>
    <w:rsid w:val="008C74D3"/>
    <w:rsid w:val="008E164F"/>
    <w:rsid w:val="008E2ECD"/>
    <w:rsid w:val="008F2594"/>
    <w:rsid w:val="0090682F"/>
    <w:rsid w:val="00924638"/>
    <w:rsid w:val="00953B02"/>
    <w:rsid w:val="00971F4C"/>
    <w:rsid w:val="009721FB"/>
    <w:rsid w:val="00981DE8"/>
    <w:rsid w:val="00996C22"/>
    <w:rsid w:val="00997E28"/>
    <w:rsid w:val="009A6F5D"/>
    <w:rsid w:val="009B7E7B"/>
    <w:rsid w:val="009D4D42"/>
    <w:rsid w:val="009E1F1C"/>
    <w:rsid w:val="009E30DA"/>
    <w:rsid w:val="009F7E60"/>
    <w:rsid w:val="00A07796"/>
    <w:rsid w:val="00A148C3"/>
    <w:rsid w:val="00A30CD3"/>
    <w:rsid w:val="00A32BF5"/>
    <w:rsid w:val="00A51695"/>
    <w:rsid w:val="00A70309"/>
    <w:rsid w:val="00A77724"/>
    <w:rsid w:val="00A903E4"/>
    <w:rsid w:val="00AA49FC"/>
    <w:rsid w:val="00AA5849"/>
    <w:rsid w:val="00AD5B49"/>
    <w:rsid w:val="00AE56FF"/>
    <w:rsid w:val="00B23958"/>
    <w:rsid w:val="00B25649"/>
    <w:rsid w:val="00B26359"/>
    <w:rsid w:val="00B3404E"/>
    <w:rsid w:val="00B34DCC"/>
    <w:rsid w:val="00B3708F"/>
    <w:rsid w:val="00B550DA"/>
    <w:rsid w:val="00B56013"/>
    <w:rsid w:val="00B63FC3"/>
    <w:rsid w:val="00B9136C"/>
    <w:rsid w:val="00B917E6"/>
    <w:rsid w:val="00BC2735"/>
    <w:rsid w:val="00BC2BF3"/>
    <w:rsid w:val="00BC4049"/>
    <w:rsid w:val="00C41396"/>
    <w:rsid w:val="00C67964"/>
    <w:rsid w:val="00C73A09"/>
    <w:rsid w:val="00C87097"/>
    <w:rsid w:val="00C938C8"/>
    <w:rsid w:val="00CA0403"/>
    <w:rsid w:val="00CA4278"/>
    <w:rsid w:val="00CA512D"/>
    <w:rsid w:val="00CE39F5"/>
    <w:rsid w:val="00CE4CA1"/>
    <w:rsid w:val="00D06574"/>
    <w:rsid w:val="00D2072A"/>
    <w:rsid w:val="00D272F9"/>
    <w:rsid w:val="00D3757C"/>
    <w:rsid w:val="00D44B15"/>
    <w:rsid w:val="00D623EB"/>
    <w:rsid w:val="00D66BDB"/>
    <w:rsid w:val="00D73840"/>
    <w:rsid w:val="00DD0796"/>
    <w:rsid w:val="00DD554B"/>
    <w:rsid w:val="00E10572"/>
    <w:rsid w:val="00E10A6A"/>
    <w:rsid w:val="00E12B32"/>
    <w:rsid w:val="00E12F17"/>
    <w:rsid w:val="00E173E7"/>
    <w:rsid w:val="00E63105"/>
    <w:rsid w:val="00E80EB9"/>
    <w:rsid w:val="00EA112E"/>
    <w:rsid w:val="00EC04FD"/>
    <w:rsid w:val="00EF3DC8"/>
    <w:rsid w:val="00EF55E1"/>
    <w:rsid w:val="00F177D8"/>
    <w:rsid w:val="00F26B04"/>
    <w:rsid w:val="00F43195"/>
    <w:rsid w:val="00F43333"/>
    <w:rsid w:val="00F7469F"/>
    <w:rsid w:val="00FA5FF2"/>
    <w:rsid w:val="00FA65B3"/>
    <w:rsid w:val="00FD0B50"/>
    <w:rsid w:val="00FD1ABA"/>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annotation reference"/>
    <w:basedOn w:val="a0"/>
    <w:uiPriority w:val="99"/>
    <w:semiHidden/>
    <w:unhideWhenUsed/>
    <w:rsid w:val="00D623EB"/>
    <w:rPr>
      <w:sz w:val="18"/>
      <w:szCs w:val="18"/>
    </w:rPr>
  </w:style>
  <w:style w:type="paragraph" w:styleId="aa">
    <w:name w:val="annotation text"/>
    <w:basedOn w:val="a"/>
    <w:link w:val="ab"/>
    <w:uiPriority w:val="99"/>
    <w:semiHidden/>
    <w:unhideWhenUsed/>
    <w:rsid w:val="00D623EB"/>
    <w:pPr>
      <w:jc w:val="left"/>
    </w:pPr>
  </w:style>
  <w:style w:type="character" w:customStyle="1" w:styleId="ab">
    <w:name w:val="コメント文字列 (文字)"/>
    <w:basedOn w:val="a0"/>
    <w:link w:val="aa"/>
    <w:uiPriority w:val="99"/>
    <w:semiHidden/>
    <w:rsid w:val="00D623EB"/>
  </w:style>
  <w:style w:type="paragraph" w:styleId="ac">
    <w:name w:val="annotation subject"/>
    <w:basedOn w:val="aa"/>
    <w:next w:val="aa"/>
    <w:link w:val="ad"/>
    <w:uiPriority w:val="99"/>
    <w:semiHidden/>
    <w:unhideWhenUsed/>
    <w:rsid w:val="00D623EB"/>
    <w:rPr>
      <w:b/>
      <w:bCs/>
    </w:rPr>
  </w:style>
  <w:style w:type="character" w:customStyle="1" w:styleId="ad">
    <w:name w:val="コメント内容 (文字)"/>
    <w:basedOn w:val="ab"/>
    <w:link w:val="ac"/>
    <w:uiPriority w:val="99"/>
    <w:semiHidden/>
    <w:rsid w:val="00D623EB"/>
    <w:rPr>
      <w:b/>
      <w:bCs/>
    </w:rPr>
  </w:style>
  <w:style w:type="paragraph" w:styleId="ae">
    <w:name w:val="Balloon Text"/>
    <w:basedOn w:val="a"/>
    <w:link w:val="af"/>
    <w:uiPriority w:val="99"/>
    <w:semiHidden/>
    <w:unhideWhenUsed/>
    <w:rsid w:val="00D623E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623E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sketchengine.eu/blog/build-a-corpus-from-the-web/"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2396</Words>
  <Characters>13658</Characters>
  <Application>Microsoft Office Word</Application>
  <DocSecurity>0</DocSecurity>
  <Lines>113</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Hamaji kouhei</cp:lastModifiedBy>
  <cp:revision>2</cp:revision>
  <dcterms:created xsi:type="dcterms:W3CDTF">2023-04-01T02:58:00Z</dcterms:created>
  <dcterms:modified xsi:type="dcterms:W3CDTF">2023-04-01T02:58:00Z</dcterms:modified>
</cp:coreProperties>
</file>