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42CBA" w14:textId="3EAB3545" w:rsidR="00E12F17" w:rsidRDefault="00FA65B3">
      <w:pPr>
        <w:rPr>
          <w:b/>
          <w:bCs/>
        </w:rPr>
      </w:pPr>
      <w:r w:rsidRPr="00FA65B3">
        <w:rPr>
          <w:rFonts w:hint="eastAsia"/>
          <w:b/>
          <w:bCs/>
        </w:rPr>
        <w:t>自然言語処理を用いた</w:t>
      </w:r>
      <w:r w:rsidRPr="00FA65B3">
        <w:rPr>
          <w:b/>
          <w:bCs/>
        </w:rPr>
        <w:t>DocumentDB</w:t>
      </w:r>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w:t>
      </w:r>
      <w:commentRangeStart w:id="0"/>
      <w:r>
        <w:t>対応できない</w:t>
      </w:r>
      <w:commentRangeEnd w:id="0"/>
      <w:r w:rsidR="00AE56FF">
        <w:rPr>
          <w:rStyle w:val="a9"/>
        </w:rPr>
        <w:commentReference w:id="0"/>
      </w:r>
      <w:r>
        <w:t>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commentRangeStart w:id="3"/>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commentRangeEnd w:id="3"/>
      <w:r w:rsidR="00AE56FF">
        <w:rPr>
          <w:rStyle w:val="a9"/>
        </w:rPr>
        <w:commentReference w:id="3"/>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commentRangeStart w:id="4"/>
      <w:r>
        <w:t>このようなデータベースのスキーマは、データベースエンジンではなく、クライアント側のアプリケーション開発者によって作成されることが多い。</w:t>
      </w:r>
      <w:commentRangeEnd w:id="4"/>
      <w:r w:rsidR="00AE56FF">
        <w:rPr>
          <w:rStyle w:val="a9"/>
        </w:rPr>
        <w:commentReference w:id="4"/>
      </w:r>
      <w:r>
        <w:t xml:space="preserve">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0318C81B" w:rsidR="00277742" w:rsidRDefault="00277742" w:rsidP="00D623EB">
      <w:pPr>
        <w:spacing w:line="0" w:lineRule="atLeast"/>
        <w:rPr>
          <w:rFonts w:asciiTheme="minorEastAsia" w:hAnsiTheme="minorEastAsia" w:cs="HaranoAjiMincho-Regular-Identit"/>
          <w:color w:val="FF0000"/>
          <w:kern w:val="0"/>
          <w:szCs w:val="21"/>
          <w:highlight w:val="yellow"/>
        </w:rPr>
      </w:pPr>
      <w:r w:rsidRPr="00D623EB">
        <w:rPr>
          <w:rFonts w:asciiTheme="minorEastAsia" w:hAnsiTheme="minorEastAsia" w:cs="HaranoAjiMincho-Regular-Identit"/>
          <w:color w:val="FF0000"/>
          <w:kern w:val="0"/>
          <w:szCs w:val="21"/>
          <w:highlight w:val="yellow"/>
        </w:rPr>
        <w:t>MongoDB</w:t>
      </w:r>
      <w:r w:rsidR="00924638">
        <w:rPr>
          <w:rFonts w:asciiTheme="minorEastAsia" w:hAnsiTheme="minorEastAsia" w:cs="HaranoAjiMincho-Regular-Identit" w:hint="eastAsia"/>
          <w:color w:val="FF0000"/>
          <w:kern w:val="0"/>
          <w:szCs w:val="21"/>
          <w:highlight w:val="yellow"/>
        </w:rPr>
        <w:t>はスキーマを</w:t>
      </w:r>
      <w:r w:rsidRPr="00D623EB">
        <w:rPr>
          <w:rFonts w:asciiTheme="minorEastAsia" w:hAnsiTheme="minorEastAsia" w:cs="HaranoAjiMincho-Regular-Identit" w:hint="eastAsia"/>
          <w:color w:val="FF0000"/>
          <w:kern w:val="0"/>
          <w:szCs w:val="21"/>
          <w:highlight w:val="yellow"/>
        </w:rPr>
        <w:t>有しないがゆえに、</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5"/>
      <w:r w:rsidR="00141F9D">
        <w:rPr>
          <w:rFonts w:hint="eastAsia"/>
        </w:rPr>
        <w:t>る</w:t>
      </w:r>
      <w:commentRangeEnd w:id="5"/>
      <w:r w:rsidR="0042552B">
        <w:rPr>
          <w:rStyle w:val="a9"/>
        </w:rPr>
        <w:commentReference w:id="5"/>
      </w:r>
    </w:p>
    <w:p w14:paraId="6E29FC99" w14:textId="77777777" w:rsidR="00493C8D" w:rsidRPr="00493C8D" w:rsidRDefault="00493C8D" w:rsidP="00A903E4"/>
    <w:p w14:paraId="5BCC6720" w14:textId="0C11445D" w:rsidR="00493C8D" w:rsidRPr="00493C8D" w:rsidRDefault="00493C8D" w:rsidP="00A903E4">
      <w:commentRangeStart w:id="6"/>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7"/>
      <w:r w:rsidRPr="00493C8D">
        <w:t>最小単位のデータ</w:t>
      </w:r>
      <w:commentRangeEnd w:id="7"/>
      <w:r w:rsidR="0042552B">
        <w:rPr>
          <w:rStyle w:val="a9"/>
        </w:rPr>
        <w:commentReference w:id="7"/>
      </w:r>
      <w:r w:rsidRPr="00493C8D">
        <w:t>で、JSON形式で格納されます。RDBMSでいうところのレコードに相当します。</w:t>
      </w:r>
      <w:commentRangeEnd w:id="6"/>
      <w:r w:rsidR="0042552B">
        <w:rPr>
          <w:rStyle w:val="a9"/>
        </w:rPr>
        <w:commentReference w:id="6"/>
      </w:r>
      <w:r w:rsidR="006B762D">
        <w:t>”{“,”}”</w:t>
      </w:r>
      <w:r w:rsidR="006B762D">
        <w:rPr>
          <w:rFonts w:hint="eastAsia"/>
        </w:rPr>
        <w:t>で囲われた</w:t>
      </w:r>
      <w:commentRangeStart w:id="8"/>
      <w:r w:rsidR="006B762D">
        <w:rPr>
          <w:rFonts w:hint="eastAsia"/>
        </w:rPr>
        <w:t>複数のフィールドから構成される。</w:t>
      </w:r>
      <w:commentRangeEnd w:id="8"/>
      <w:r w:rsidR="006B762D">
        <w:rPr>
          <w:rStyle w:val="a9"/>
        </w:rPr>
        <w:commentReference w:id="8"/>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r w:rsidRPr="00493C8D">
        <w:t>キーと値のペアで表現されます。RDBMSでいうところの列に相当します。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9"/>
      <w:r w:rsidRPr="00493C8D">
        <w:t>RDBMSでいうところの親子関係を持つテーブル</w:t>
      </w:r>
      <w:commentRangeEnd w:id="9"/>
      <w:r w:rsidR="006B762D">
        <w:rPr>
          <w:rStyle w:val="a9"/>
        </w:rPr>
        <w:commentReference w:id="9"/>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0"/>
      <w:r w:rsidRPr="00493C8D">
        <w:t>ドキュメント内に配列を格納することができます。</w:t>
      </w:r>
      <w:commentRangeEnd w:id="10"/>
      <w:r w:rsidR="006B762D">
        <w:rPr>
          <w:rStyle w:val="a9"/>
        </w:rPr>
        <w:commentReference w:id="10"/>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1"/>
      <w:r w:rsidRPr="00A903E4">
        <w:t>以下のようなドキュメントが考えられます。</w:t>
      </w:r>
      <w:commentRangeEnd w:id="11"/>
      <w:r w:rsidR="006B762D">
        <w:rPr>
          <w:rStyle w:val="a9"/>
        </w:rPr>
        <w:commentReference w:id="11"/>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イントロダクションで述べたm</w:t>
      </w:r>
      <w:r w:rsidRPr="00362B16">
        <w:rPr>
          <w:highlight w:val="yellow"/>
        </w:rPr>
        <w:t>ongoDB</w:t>
      </w:r>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2"/>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2"/>
      <w:r w:rsidR="00B26359">
        <w:rPr>
          <w:rStyle w:val="a9"/>
        </w:rPr>
        <w:commentReference w:id="12"/>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ne Fact</w:t>
      </w:r>
      <w:bookmarkStart w:id="13" w:name="_GoBack"/>
      <w:bookmarkEnd w:id="13"/>
      <w:r>
        <w:rPr>
          <w:rFonts w:asciiTheme="minorEastAsia" w:hAnsiTheme="minorEastAsia" w:cs="HaranoAjiMincho-Regular-Identit"/>
          <w:color w:val="FF0000"/>
          <w:kern w:val="0"/>
          <w:szCs w:val="21"/>
          <w:highlight w:val="yellow"/>
        </w:rPr>
        <w:t xml:space="preserve">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w:t>
      </w:r>
      <w:r>
        <w:rPr>
          <w:rFonts w:asciiTheme="minorEastAsia" w:hAnsiTheme="minorEastAsia" w:cs="HaranoAjiMincho-Regular-Identit" w:hint="eastAsia"/>
          <w:color w:val="FF0000"/>
          <w:kern w:val="0"/>
          <w:szCs w:val="21"/>
          <w:highlight w:val="yellow"/>
        </w:rPr>
        <w:lastRenderedPageBreak/>
        <w:t>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4"/>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4"/>
      <w:r>
        <w:rPr>
          <w:rStyle w:val="a9"/>
        </w:rPr>
        <w:commentReference w:id="14"/>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38DDFB86" w:rsidR="00AD5B49" w:rsidRPr="003C1724"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hint="eastAsia"/>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5"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5"/>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6"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6"/>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r w:rsidR="00155969">
        <w:t>FastText</w:t>
      </w:r>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r w:rsidRPr="00B3404E">
        <w:rPr>
          <w:color w:val="FF0000"/>
        </w:rPr>
        <w:t>NPx PPy</w:t>
      </w:r>
    </w:p>
    <w:p w14:paraId="3EF0D206" w14:textId="77777777" w:rsidR="00B3404E" w:rsidRPr="00B3404E" w:rsidRDefault="00B3404E" w:rsidP="00B3404E">
      <w:pPr>
        <w:rPr>
          <w:color w:val="FF0000"/>
        </w:rPr>
      </w:pPr>
      <w:r w:rsidRPr="00B3404E">
        <w:rPr>
          <w:rFonts w:hint="eastAsia"/>
          <w:color w:val="FF0000"/>
        </w:rPr>
        <w:t>—</w:t>
      </w:r>
      <w:r w:rsidRPr="00B3404E">
        <w:rPr>
          <w:color w:val="FF0000"/>
        </w:rPr>
        <w:t>PPy starts with of, inside door of the car, Walls inside the building</w:t>
      </w:r>
    </w:p>
    <w:p w14:paraId="37B5F8DC" w14:textId="77777777" w:rsidR="00B3404E" w:rsidRPr="00B3404E" w:rsidRDefault="00B3404E" w:rsidP="00B3404E">
      <w:pPr>
        <w:rPr>
          <w:color w:val="FF0000"/>
        </w:rPr>
      </w:pPr>
      <w:r w:rsidRPr="00B3404E">
        <w:rPr>
          <w:color w:val="FF0000"/>
        </w:rPr>
        <w:t>NPx PPy</w:t>
      </w:r>
    </w:p>
    <w:p w14:paraId="5B18F11A" w14:textId="77777777" w:rsidR="00B3404E" w:rsidRPr="00B3404E" w:rsidRDefault="00B3404E" w:rsidP="00B3404E">
      <w:pPr>
        <w:rPr>
          <w:color w:val="FF0000"/>
        </w:rPr>
      </w:pPr>
      <w:r w:rsidRPr="00B3404E">
        <w:rPr>
          <w:rFonts w:hint="eastAsia"/>
          <w:color w:val="FF0000"/>
        </w:rPr>
        <w:t>—</w:t>
      </w:r>
      <w:r w:rsidRPr="00B3404E">
        <w:rPr>
          <w:color w:val="FF0000"/>
        </w:rPr>
        <w:t>PPx starts with above they ambute his leg above the knee.</w:t>
      </w:r>
    </w:p>
    <w:p w14:paraId="66E662D6" w14:textId="77777777" w:rsidR="00B3404E" w:rsidRPr="00B3404E" w:rsidRDefault="00B3404E" w:rsidP="00B3404E">
      <w:pPr>
        <w:rPr>
          <w:color w:val="FF0000"/>
        </w:rPr>
      </w:pPr>
      <w:r w:rsidRPr="00B3404E">
        <w:rPr>
          <w:color w:val="FF0000"/>
        </w:rPr>
        <w:t>NPy</w:t>
      </w:r>
      <w:r w:rsidRPr="00B3404E">
        <w:rPr>
          <w:color w:val="FF0000"/>
        </w:rPr>
        <w:continuationSeparator/>
      </w:r>
      <w:r w:rsidRPr="00B3404E">
        <w:rPr>
          <w:color w:val="FF0000"/>
        </w:rPr>
        <w:t>s NPx buiding’s basement</w:t>
      </w:r>
    </w:p>
    <w:p w14:paraId="2F6A9744" w14:textId="77777777" w:rsidR="00B3404E" w:rsidRPr="00B3404E" w:rsidRDefault="00B3404E" w:rsidP="00B3404E">
      <w:pPr>
        <w:rPr>
          <w:color w:val="FF0000"/>
        </w:rPr>
      </w:pPr>
      <w:r w:rsidRPr="00B3404E">
        <w:rPr>
          <w:color w:val="FF0000"/>
        </w:rPr>
        <w:t>NPy verb NPx</w:t>
      </w:r>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r w:rsidRPr="00B3404E">
        <w:rPr>
          <w:color w:val="FF0000"/>
        </w:rPr>
        <w:t>NPx verb NPz PPy</w:t>
      </w:r>
    </w:p>
    <w:p w14:paraId="1BC72F5E" w14:textId="77777777" w:rsidR="00B3404E" w:rsidRPr="00B3404E" w:rsidRDefault="00B3404E" w:rsidP="00B3404E">
      <w:pPr>
        <w:rPr>
          <w:color w:val="FF0000"/>
        </w:rPr>
      </w:pPr>
      <w:r w:rsidRPr="00B3404E">
        <w:rPr>
          <w:rFonts w:hint="eastAsia"/>
          <w:color w:val="FF0000"/>
        </w:rPr>
        <w:t>—</w:t>
      </w:r>
      <w:r w:rsidRPr="00B3404E">
        <w:rPr>
          <w:color w:val="FF0000"/>
        </w:rPr>
        <w:t>PPy starts with of</w:t>
      </w:r>
    </w:p>
    <w:p w14:paraId="4370DB6D" w14:textId="77777777" w:rsidR="00B3404E" w:rsidRPr="00B3404E" w:rsidRDefault="00B3404E" w:rsidP="00B3404E">
      <w:pPr>
        <w:rPr>
          <w:color w:val="FF0000"/>
        </w:rPr>
      </w:pPr>
      <w:r w:rsidRPr="00B3404E">
        <w:rPr>
          <w:rFonts w:hint="eastAsia"/>
          <w:color w:val="FF0000"/>
        </w:rPr>
        <w:t>—</w:t>
      </w:r>
      <w:r w:rsidRPr="00B3404E">
        <w:rPr>
          <w:color w:val="FF0000"/>
        </w:rPr>
        <w:t>NPz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r>
        <w:t>Mongodb</w:t>
      </w:r>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r w:rsidR="008675F3">
        <w:t>T</w:t>
      </w:r>
      <w:r>
        <w:t>en</w:t>
      </w:r>
      <w:r w:rsidR="008675F3">
        <w:t>T</w:t>
      </w:r>
      <w:r>
        <w:t>en</w:t>
      </w:r>
      <w:r>
        <w:rPr>
          <w:rFonts w:hint="eastAsia"/>
        </w:rPr>
        <w:t>を使用した。</w:t>
      </w:r>
    </w:p>
    <w:p w14:paraId="400BB0B2" w14:textId="77777777" w:rsidR="00997E28" w:rsidRDefault="000B13E7" w:rsidP="000B13E7">
      <w:r w:rsidRPr="007D1BF7">
        <w:t>TenTenコーパス（TenTen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r>
        <w:t>Mongodb</w:t>
      </w:r>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17" w:name="OLE_LINK2"/>
      <w:r>
        <w:t>MIscore</w:t>
      </w:r>
      <w:bookmarkEnd w:id="17"/>
      <w:r>
        <w:t>(</w:t>
      </w:r>
      <w:bookmarkStart w:id="18" w:name="OLE_LINK6"/>
      <w:r>
        <w:rPr>
          <w:rFonts w:hint="eastAsia"/>
          <w:kern w:val="0"/>
        </w:rPr>
        <w:t>相互情報量スコア</w:t>
      </w:r>
      <w:bookmarkEnd w:id="18"/>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r>
        <w:rPr>
          <w:rFonts w:hint="eastAsia"/>
          <w:kern w:val="0"/>
        </w:rPr>
        <w:t>MIscore</w:t>
      </w:r>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ここで，µj = 1 nj Σxi∈Cj xi はクラスタ Cj の平 均を，nj はクラスタ Cj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19" w:author="Hamaji kouhei" w:date="2023-02-13T14:35:00Z">
        <w:r>
          <w:rPr>
            <w:rFonts w:hint="eastAsia"/>
          </w:rPr>
          <w:delText>JSON</w:delText>
        </w:r>
      </w:del>
      <w:ins w:id="20"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ins w:id="21" w:author="Hamaji kouhei" w:date="2023-02-13T14:35:00Z">
        <w:r>
          <w:rPr>
            <w:rFonts w:hint="eastAsia"/>
          </w:rPr>
          <w:t>m</w:t>
        </w:r>
        <w:r>
          <w:t>ongodb</w:t>
        </w:r>
        <w:r>
          <w:rPr>
            <w:rFonts w:hint="eastAsia"/>
          </w:rPr>
          <w:t>のスキーマ構成の概要を表示する。実際のデータおよび設定されていれば</w:t>
        </w:r>
      </w:ins>
      <w:r>
        <w:rPr>
          <w:rFonts w:hint="eastAsia"/>
        </w:rPr>
        <w:t>JSONスキーマ</w:t>
      </w:r>
      <w:del w:id="22" w:author="Hamaji kouhei" w:date="2023-02-13T14:35:00Z">
        <w:r>
          <w:rPr>
            <w:rFonts w:hint="eastAsia"/>
          </w:rPr>
          <w:delText>の</w:delText>
        </w:r>
      </w:del>
      <w:ins w:id="23"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24" w:author="Hamaji kouhei" w:date="2023-02-13T14:35:00Z">
        <w:r>
          <w:rPr>
            <w:rFonts w:hint="eastAsia"/>
          </w:rPr>
          <w:delText>スキーマ</w:delText>
        </w:r>
      </w:del>
      <w:ins w:id="25" w:author="Hamaji kouhei" w:date="2023-02-13T14:35:00Z">
        <w:r>
          <w:rPr>
            <w:rFonts w:hint="eastAsia"/>
          </w:rPr>
          <w:t>ドキュメント間</w:t>
        </w:r>
      </w:ins>
      <w:r>
        <w:rPr>
          <w:rFonts w:hint="eastAsia"/>
        </w:rPr>
        <w:t>のコサイン類似度を元に</w:t>
      </w:r>
      <w:ins w:id="26"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27" w:author="Hamaji kouhei" w:date="2023-02-13T14:35:00Z"/>
        </w:rPr>
      </w:pPr>
      <w:ins w:id="28"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137FD959" w:rsidR="00643A28" w:rsidRDefault="00643A28" w:rsidP="007F0B24">
      <w:pPr>
        <w:rPr>
          <w:color w:val="FF0000"/>
        </w:rPr>
      </w:pPr>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2AC1E2DB" w14:textId="6B28B5E3" w:rsidR="003D5FCE" w:rsidRDefault="003D5FCE" w:rsidP="007F0B24">
      <w:pPr>
        <w:rPr>
          <w:color w:val="FF0000"/>
        </w:rPr>
      </w:pPr>
    </w:p>
    <w:p w14:paraId="13D6A680" w14:textId="540CE72E" w:rsidR="003D5FCE" w:rsidRDefault="003D5FCE" w:rsidP="003D5FCE">
      <w:r>
        <w:rPr>
          <w:rFonts w:hint="eastAsia"/>
        </w:rPr>
        <w:t>・</w:t>
      </w:r>
      <w:r w:rsidR="00474110">
        <w:rPr>
          <w:rFonts w:hint="eastAsia"/>
        </w:rPr>
        <w:t>データベース情報表示</w:t>
      </w:r>
    </w:p>
    <w:p w14:paraId="435706E3" w14:textId="2E6667AF" w:rsidR="003D5FCE" w:rsidRDefault="003D5FCE" w:rsidP="003D5FCE">
      <w:r>
        <w:rPr>
          <w:rFonts w:hint="eastAsia"/>
        </w:rPr>
        <w:lastRenderedPageBreak/>
        <w:t xml:space="preserve">　JSONおよびCSVデータの表示</w:t>
      </w:r>
    </w:p>
    <w:p w14:paraId="29A46564" w14:textId="23D31F6D" w:rsidR="003D5FCE" w:rsidRDefault="003D5FCE" w:rsidP="003D5FCE">
      <w:r>
        <w:rPr>
          <w:rFonts w:hint="eastAsia"/>
        </w:rPr>
        <w:t xml:space="preserve">　スキーマの表示</w:t>
      </w:r>
    </w:p>
    <w:p w14:paraId="75694EFE" w14:textId="3BCDEFD6" w:rsidR="003D5FCE" w:rsidRDefault="003D5FCE" w:rsidP="003D5FCE">
      <w:r>
        <w:rPr>
          <w:rFonts w:hint="eastAsia"/>
        </w:rPr>
        <w:t xml:space="preserve">　データによりスキーマの構成がことなる</w:t>
      </w:r>
    </w:p>
    <w:p w14:paraId="6676C300" w14:textId="660946D5" w:rsidR="003D5FCE" w:rsidRDefault="003D5FCE" w:rsidP="003D5FCE">
      <w:r>
        <w:rPr>
          <w:rFonts w:hint="eastAsia"/>
        </w:rPr>
        <w:t xml:space="preserve">　</w:t>
      </w:r>
    </w:p>
    <w:p w14:paraId="7800D7D9" w14:textId="77777777" w:rsidR="00D2072A" w:rsidRDefault="00D2072A" w:rsidP="003D5FCE"/>
    <w:p w14:paraId="4850CF13" w14:textId="7057888B" w:rsidR="003D5FCE" w:rsidRDefault="003D5FCE" w:rsidP="003D5FCE">
      <w:r>
        <w:rPr>
          <w:rFonts w:hint="eastAsia"/>
        </w:rPr>
        <w:t>・修正、再計算部</w:t>
      </w:r>
    </w:p>
    <w:p w14:paraId="53AF6F2F" w14:textId="2D681CA4" w:rsidR="003D5FCE" w:rsidRDefault="003D5FCE" w:rsidP="007F0B24">
      <w:r>
        <w:rPr>
          <w:rFonts w:hint="eastAsia"/>
        </w:rPr>
        <w:t xml:space="preserve">　クラスタリング結果表示</w:t>
      </w:r>
    </w:p>
    <w:p w14:paraId="7437C694" w14:textId="0B7BE48A" w:rsidR="003D5FCE" w:rsidRDefault="003D5FCE" w:rsidP="007F0B24">
      <w:r>
        <w:rPr>
          <w:rFonts w:hint="eastAsia"/>
        </w:rPr>
        <w:t xml:space="preserve">　上下関係から提案できる構成の表示</w:t>
      </w:r>
    </w:p>
    <w:p w14:paraId="2AFB28A6" w14:textId="77777777" w:rsidR="00624FC3" w:rsidRDefault="00624FC3" w:rsidP="007F0B24"/>
    <w:p w14:paraId="3B64ABAB" w14:textId="077DB360" w:rsidR="003D5FCE" w:rsidRDefault="003D5FCE" w:rsidP="007F0B24">
      <w:r>
        <w:rPr>
          <w:rFonts w:hint="eastAsia"/>
        </w:rPr>
        <w:t xml:space="preserve">　修正後のスキーマ</w:t>
      </w:r>
      <w:r w:rsidR="00624FC3">
        <w:rPr>
          <w:rFonts w:hint="eastAsia"/>
        </w:rPr>
        <w:t xml:space="preserve">提案　</w:t>
      </w:r>
    </w:p>
    <w:p w14:paraId="7C57164E" w14:textId="7777CAF4" w:rsidR="000E0BC7" w:rsidRDefault="000E0BC7" w:rsidP="007F0B24">
      <w:r>
        <w:rPr>
          <w:rFonts w:hint="eastAsia"/>
        </w:rPr>
        <w:t xml:space="preserve">　　　以下のユースケースの操作方法を説明</w:t>
      </w:r>
    </w:p>
    <w:p w14:paraId="5AEF01E9" w14:textId="762384AB" w:rsidR="00624FC3" w:rsidRDefault="00624FC3" w:rsidP="007F0B24">
      <w:r>
        <w:rPr>
          <w:rFonts w:hint="eastAsia"/>
        </w:rPr>
        <w:t xml:space="preserve">　　　追加ノードの名前提案</w:t>
      </w:r>
    </w:p>
    <w:p w14:paraId="4BA58E67" w14:textId="79C1962A" w:rsidR="00624FC3" w:rsidRDefault="00624FC3" w:rsidP="007F0B24">
      <w:r>
        <w:rPr>
          <w:rFonts w:hint="eastAsia"/>
        </w:rPr>
        <w:t xml:space="preserve">　　　移動先の提案</w:t>
      </w:r>
    </w:p>
    <w:p w14:paraId="12AAB994" w14:textId="77777777" w:rsidR="00624FC3" w:rsidRDefault="00624FC3" w:rsidP="007F0B24"/>
    <w:p w14:paraId="2B581F53" w14:textId="54E5E7A1" w:rsidR="00624FC3" w:rsidRDefault="000E0BC7" w:rsidP="007F0B24">
      <w:r>
        <w:rPr>
          <w:rFonts w:hint="eastAsia"/>
        </w:rPr>
        <w:t>以下図を説明にあうように修正</w:t>
      </w:r>
    </w:p>
    <w:p w14:paraId="4F02E20E" w14:textId="7DC2044D" w:rsidR="00643A28" w:rsidRDefault="00643A28" w:rsidP="007F0B24">
      <w:r w:rsidRPr="00643A28">
        <w:rPr>
          <w:noProof/>
        </w:rPr>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lastRenderedPageBreak/>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bookmarkStart w:id="29" w:name="OLE_LINK7"/>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r>
        <w:rPr>
          <w:rFonts w:hint="eastAsia"/>
          <w:color w:val="FF0000"/>
        </w:rPr>
        <w:t>MIs</w:t>
      </w:r>
      <w:r>
        <w:rPr>
          <w:color w:val="FF0000"/>
        </w:rPr>
        <w:t>core</w:t>
      </w:r>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29"/>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shop.json)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r w:rsidRPr="64D4402E">
        <w:rPr>
          <w:rFonts w:ascii="游明朝" w:eastAsia="游明朝" w:hAnsi="游明朝" w:cs="游明朝"/>
          <w:color w:val="000000" w:themeColor="text1"/>
          <w:szCs w:val="21"/>
        </w:rPr>
        <w:t xml:space="preserve">TenTenコーパス（TenTen corpora）は、証ウェブから作成されたテキストコーパスである。このコーパスは、以下の言語的に価値のあるWebコンテンツのみを収集することに特化した技術によって構築されている。Skecth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3">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lastRenderedPageBreak/>
        <w:t>M1scoreを８.0付近としてみるとgender,age,emailは別のグループとわけることができる。これによりこの３つのデータは別の階層にいれることを検討したほう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r>
        <w:t>M</w:t>
      </w:r>
      <w:r w:rsidR="00BC2BF3">
        <w:t>Is</w:t>
      </w:r>
      <w:r>
        <w:t xml:space="preserve">coreが10ポイントのところで切り分けるとroom_type_name~room_type_cansellation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r>
        <w:t xml:space="preserve">room_typeからroom_type_cansellationは別階層を検討したほうがよいことを示している </w:t>
      </w:r>
    </w:p>
    <w:p w14:paraId="7AA7A718" w14:textId="5E4613A3" w:rsidR="64D4402E" w:rsidRDefault="009B7E7B" w:rsidP="64D4402E">
      <w:r>
        <w:rPr>
          <w:noProof/>
        </w:rPr>
        <w:lastRenderedPageBreak/>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6"/>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r>
        <w:rPr>
          <w:rFonts w:hint="eastAsia"/>
        </w:rPr>
        <w:t>h</w:t>
      </w:r>
      <w:r>
        <w:t>otelistは 0.82 であったが，再 構成後は</w:t>
      </w:r>
      <w:r>
        <w:rPr>
          <w:rFonts w:hint="eastAsia"/>
        </w:rPr>
        <w:t>h</w:t>
      </w:r>
      <w:r>
        <w:t>otellistは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30"/>
      <w:r>
        <w:rPr>
          <w:rFonts w:hint="eastAsia"/>
          <w:highlight w:val="yellow"/>
        </w:rPr>
        <w:t>6</w:t>
      </w:r>
      <w:r>
        <w:rPr>
          <w:highlight w:val="yellow"/>
        </w:rPr>
        <w:t xml:space="preserve">. </w:t>
      </w:r>
      <w:r w:rsidR="00924638" w:rsidRPr="00924638">
        <w:rPr>
          <w:rFonts w:hint="eastAsia"/>
          <w:highlight w:val="yellow"/>
        </w:rPr>
        <w:t>関連研究</w:t>
      </w:r>
      <w:commentRangeEnd w:id="30"/>
      <w:r>
        <w:rPr>
          <w:rStyle w:val="a9"/>
        </w:rPr>
        <w:commentReference w:id="30"/>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w:t>
      </w:r>
      <w:r w:rsidRPr="00DD554B">
        <w:rPr>
          <w:rFonts w:hint="eastAsia"/>
          <w:highlight w:val="yellow"/>
        </w:rPr>
        <w:lastRenderedPageBreak/>
        <w:t>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。前者はJSONと同じような形式で、後者は空カラムの多いものとなっている。Rob</w:t>
      </w:r>
      <w:r w:rsidRPr="00DD554B">
        <w:rPr>
          <w:highlight w:val="yellow"/>
        </w:rPr>
        <w:t>omongo</w:t>
      </w:r>
      <w:r w:rsidRPr="00DD554B">
        <w:rPr>
          <w:rFonts w:hint="eastAsia"/>
          <w:highlight w:val="yellow"/>
        </w:rPr>
        <w:t>とMngoVUEは木構造でデータを表示し、データを扱う手段を提供している（文献：URL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r w:rsidRPr="00DD554B">
        <w:rPr>
          <w:rFonts w:hint="eastAsia"/>
          <w:highlight w:val="yellow"/>
        </w:rPr>
        <w:t>m</w:t>
      </w:r>
      <w:r w:rsidRPr="00DD554B">
        <w:rPr>
          <w:highlight w:val="yellow"/>
        </w:rPr>
        <w:t>ongoDB</w:t>
      </w:r>
      <w:r w:rsidRPr="00DD554B">
        <w:rPr>
          <w:rFonts w:hint="eastAsia"/>
          <w:highlight w:val="yellow"/>
        </w:rPr>
        <w:t>のデータ構造を解析するものとして、j</w:t>
      </w:r>
      <w:r w:rsidRPr="00DD554B">
        <w:rPr>
          <w:highlight w:val="yellow"/>
        </w:rPr>
        <w:t>Hound</w:t>
      </w:r>
      <w:r w:rsidRPr="00DD554B">
        <w:rPr>
          <w:rFonts w:hint="eastAsia"/>
          <w:highlight w:val="yellow"/>
        </w:rPr>
        <w:t>がある</w:t>
      </w:r>
      <w:r w:rsidR="007D0749" w:rsidRPr="007D0749">
        <w:rPr>
          <w:rFonts w:hint="eastAsia"/>
          <w:highlight w:val="yellow"/>
        </w:rPr>
        <w:t>(文献：</w:t>
      </w:r>
      <w:r w:rsidR="007D0749">
        <w:rPr>
          <w:rFonts w:hint="eastAsia"/>
          <w:highlight w:val="yellow"/>
        </w:rPr>
        <w:t>j</w:t>
      </w:r>
      <w:r w:rsidR="007D0749">
        <w:rPr>
          <w:highlight w:val="yellow"/>
        </w:rPr>
        <w:t>Hound)</w:t>
      </w:r>
      <w:r w:rsidRPr="00DD554B">
        <w:rPr>
          <w:rFonts w:hint="eastAsia"/>
          <w:highlight w:val="yellow"/>
        </w:rPr>
        <w:t>。これはm</w:t>
      </w:r>
      <w:r w:rsidRPr="00DD554B">
        <w:rPr>
          <w:highlight w:val="yellow"/>
        </w:rPr>
        <w:t>ongoDB</w:t>
      </w:r>
      <w:r w:rsidRPr="00DD554B">
        <w:rPr>
          <w:rFonts w:hint="eastAsia"/>
          <w:highlight w:val="yellow"/>
        </w:rPr>
        <w:t>のデータをツリーの深さ、フィールドが多く存在すうるレベル、フィールド数を表示することでユーザは当該m</w:t>
      </w:r>
      <w:r w:rsidRPr="00DD554B">
        <w:rPr>
          <w:highlight w:val="yellow"/>
        </w:rPr>
        <w:t>ongoDB</w:t>
      </w:r>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(文献：S</w:t>
      </w:r>
      <w:r w:rsidRPr="007D0749">
        <w:rPr>
          <w:highlight w:val="yellow"/>
        </w:rPr>
        <w:t>chemaManagemnt)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r>
        <w:rPr>
          <w:rStyle w:val="a9"/>
        </w:rPr>
        <w:commentReference w:id="31"/>
      </w:r>
    </w:p>
    <w:p w14:paraId="3174094C" w14:textId="19A6619C" w:rsidR="00C73A09" w:rsidRPr="004C0963" w:rsidRDefault="00C73A09" w:rsidP="160F772A">
      <w:r w:rsidRPr="007D0749">
        <w:rPr>
          <w:rFonts w:hint="eastAsia"/>
          <w:highlight w:val="yellow"/>
        </w:rPr>
        <w:t>(文献：</w:t>
      </w:r>
      <w:r>
        <w:rPr>
          <w:rFonts w:hint="eastAsia"/>
          <w:highlight w:val="yellow"/>
        </w:rPr>
        <w:t>A model-drivin</w:t>
      </w:r>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Bizer, C., Eckert, K., Faralli, S., Meusel, R., Paulheim, H., and Ponzetto,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 Commons - WebIsA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Chillon,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lastRenderedPageBreak/>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Reilly), 2nd edn.</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Faralli, S., Bizer, C., Eckert, K., Meusel, R., and Ponzetto,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Klettke, M., St</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orl,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doi:10.1016/j.procs.</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Wang, L., Zhang, S., Shi, J., Jiao, L., Hassanzadeh,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collecton(SQL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lastRenderedPageBreak/>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uki Nakamoto" w:date="2023-03-02T08:42:00Z" w:initials="YN">
    <w:p w14:paraId="347948F1" w14:textId="612C93B5" w:rsidR="00AD5B49" w:rsidRDefault="00AD5B49">
      <w:pPr>
        <w:pStyle w:val="aa"/>
      </w:pPr>
      <w:r>
        <w:rPr>
          <w:rStyle w:val="a9"/>
        </w:rPr>
        <w:annotationRef/>
      </w:r>
      <w:r>
        <w:rPr>
          <w:rFonts w:hint="eastAsia"/>
        </w:rPr>
        <w:t>対応できる、とは？</w:t>
      </w:r>
    </w:p>
  </w:comment>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4:00Z" w:initials="YN">
    <w:p w14:paraId="63D71462" w14:textId="77777777" w:rsidR="00AD5B49" w:rsidRDefault="00AD5B49">
      <w:pPr>
        <w:pStyle w:val="aa"/>
      </w:pPr>
      <w:r>
        <w:rPr>
          <w:rStyle w:val="a9"/>
        </w:rPr>
        <w:annotationRef/>
      </w:r>
      <w:r>
        <w:rPr>
          <w:rFonts w:hint="eastAsia"/>
        </w:rPr>
        <w:t xml:space="preserve">ここはどこを引用したのか？　</w:t>
      </w:r>
    </w:p>
    <w:p w14:paraId="304F0EB8" w14:textId="23C5F7BD" w:rsidR="00AD5B49" w:rsidRDefault="00AD5B49">
      <w:pPr>
        <w:pStyle w:val="aa"/>
      </w:pPr>
      <w:r>
        <w:rPr>
          <w:rFonts w:hint="eastAsia"/>
        </w:rPr>
        <w:t>ただ、これくらいJSONスキーマの詳細な記述がここにあると「このようなデータベース…」のパラグラフとつながりが悪いです。もっと簡単に以下ではどうか。</w:t>
      </w:r>
    </w:p>
    <w:p w14:paraId="7CBDC3D4" w14:textId="74D9AC19" w:rsidR="00AD5B49" w:rsidRDefault="00AD5B49">
      <w:pPr>
        <w:pStyle w:val="aa"/>
      </w:pPr>
      <w:r>
        <w:rPr>
          <w:rFonts w:hint="eastAsia"/>
        </w:rPr>
        <w:t>「Mon</w:t>
      </w:r>
      <w:r>
        <w:t>goDB</w:t>
      </w:r>
      <w:r>
        <w:rPr>
          <w:rFonts w:hint="eastAsia"/>
        </w:rPr>
        <w:t>を含むNoSQLでも、データベース構造を規定するスキーマは存在する。しかし、そのようなスキーマがなくても自由にデータを取り扱うことができるのがNoSQＬの特徴であり、実際スキーマなしで利用されることが多い。」</w:t>
      </w:r>
    </w:p>
  </w:comment>
  <w:comment w:id="4"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5" w:author="Yuki Nakamoto" w:date="2023-03-02T09:43:00Z" w:initials="YN">
    <w:p w14:paraId="11CB3B8C" w14:textId="56B0553B" w:rsidR="00AD5B49" w:rsidRDefault="00AD5B49">
      <w:pPr>
        <w:pStyle w:val="aa"/>
      </w:pPr>
      <w:r>
        <w:rPr>
          <w:rStyle w:val="a9"/>
        </w:rPr>
        <w:annotationRef/>
      </w:r>
      <w:r>
        <w:rPr>
          <w:rFonts w:hint="eastAsia"/>
        </w:rPr>
        <w:t>文献引用のこと</w:t>
      </w:r>
    </w:p>
  </w:comment>
  <w:comment w:id="7"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6"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8"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9" w:author="Yuki Nakamoto" w:date="2023-03-02T10:00:00Z" w:initials="YN">
    <w:p w14:paraId="27FCE896" w14:textId="217C3362" w:rsidR="00AD5B49" w:rsidRDefault="00AD5B49">
      <w:pPr>
        <w:pStyle w:val="aa"/>
      </w:pPr>
      <w:r>
        <w:rPr>
          <w:rStyle w:val="a9"/>
        </w:rPr>
        <w:annotationRef/>
      </w:r>
      <w:r>
        <w:rPr>
          <w:rFonts w:hint="eastAsia"/>
        </w:rPr>
        <w:t>RDBMSで親子関係をもつテーブルってある？</w:t>
      </w:r>
    </w:p>
  </w:comment>
  <w:comment w:id="10"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1"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2"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4"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30"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31"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948F1" w15:done="0"/>
  <w15:commentEx w15:paraId="062B69BD" w15:done="0"/>
  <w15:commentEx w15:paraId="2BE5AD2C" w15:done="0"/>
  <w15:commentEx w15:paraId="7CBDC3D4" w15:done="0"/>
  <w15:commentEx w15:paraId="73AAEA49" w15:done="0"/>
  <w15:commentEx w15:paraId="11CB3B8C" w15:done="0"/>
  <w15:commentEx w15:paraId="0FD8CE03" w15:done="0"/>
  <w15:commentEx w15:paraId="081358DE" w15:done="0"/>
  <w15:commentEx w15:paraId="0A629593" w15:done="0"/>
  <w15:commentEx w15:paraId="27FCE896" w15:done="0"/>
  <w15:commentEx w15:paraId="34CC0D72" w15:done="0"/>
  <w15:commentEx w15:paraId="0B01CCD2" w15:done="0"/>
  <w15:commentEx w15:paraId="3BDE03CE" w15:done="0"/>
  <w15:commentEx w15:paraId="573A2EC9" w15:done="0"/>
  <w15:commentEx w15:paraId="687AB22C" w15:done="0"/>
  <w15:commentEx w15:paraId="28C1996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93F3" w14:textId="77777777" w:rsidR="002D40CA" w:rsidRDefault="002D40CA" w:rsidP="008E2ECD">
      <w:r>
        <w:separator/>
      </w:r>
    </w:p>
  </w:endnote>
  <w:endnote w:type="continuationSeparator" w:id="0">
    <w:p w14:paraId="11D6F009" w14:textId="77777777" w:rsidR="002D40CA" w:rsidRDefault="002D40CA"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9F2E6" w14:textId="77777777" w:rsidR="002D40CA" w:rsidRDefault="002D40CA" w:rsidP="008E2ECD">
      <w:r>
        <w:separator/>
      </w:r>
    </w:p>
  </w:footnote>
  <w:footnote w:type="continuationSeparator" w:id="0">
    <w:p w14:paraId="7532DEB4" w14:textId="77777777" w:rsidR="002D40CA" w:rsidRDefault="002D40CA" w:rsidP="008E2E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ki Nakamoto">
    <w15:presenceInfo w15:providerId="Windows Live" w15:userId="35913f444c97b46c"/>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72516"/>
    <w:rsid w:val="000745F5"/>
    <w:rsid w:val="0007675D"/>
    <w:rsid w:val="00080F4E"/>
    <w:rsid w:val="00083145"/>
    <w:rsid w:val="000B13E7"/>
    <w:rsid w:val="000B478C"/>
    <w:rsid w:val="000B4AC1"/>
    <w:rsid w:val="000C259C"/>
    <w:rsid w:val="000E0BC7"/>
    <w:rsid w:val="000E23D0"/>
    <w:rsid w:val="00131E50"/>
    <w:rsid w:val="00141F9D"/>
    <w:rsid w:val="0015255E"/>
    <w:rsid w:val="00155969"/>
    <w:rsid w:val="0017177E"/>
    <w:rsid w:val="00176EF8"/>
    <w:rsid w:val="001A7563"/>
    <w:rsid w:val="001F1DEC"/>
    <w:rsid w:val="0020539A"/>
    <w:rsid w:val="00222CFE"/>
    <w:rsid w:val="00271515"/>
    <w:rsid w:val="00277742"/>
    <w:rsid w:val="002B285E"/>
    <w:rsid w:val="002D40CA"/>
    <w:rsid w:val="002E6972"/>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615"/>
    <w:rsid w:val="004F24D8"/>
    <w:rsid w:val="0052417B"/>
    <w:rsid w:val="00546109"/>
    <w:rsid w:val="00552BD8"/>
    <w:rsid w:val="00556185"/>
    <w:rsid w:val="00572156"/>
    <w:rsid w:val="005B1F97"/>
    <w:rsid w:val="005E6F8B"/>
    <w:rsid w:val="0060156B"/>
    <w:rsid w:val="00622564"/>
    <w:rsid w:val="00624FC3"/>
    <w:rsid w:val="00643A28"/>
    <w:rsid w:val="006544C2"/>
    <w:rsid w:val="006679C7"/>
    <w:rsid w:val="006B762D"/>
    <w:rsid w:val="006C70AD"/>
    <w:rsid w:val="006F7C2C"/>
    <w:rsid w:val="00713EC7"/>
    <w:rsid w:val="00716C7D"/>
    <w:rsid w:val="00721036"/>
    <w:rsid w:val="007231A5"/>
    <w:rsid w:val="00736FBC"/>
    <w:rsid w:val="007629F6"/>
    <w:rsid w:val="00782FAB"/>
    <w:rsid w:val="007A3425"/>
    <w:rsid w:val="007B639B"/>
    <w:rsid w:val="007D0749"/>
    <w:rsid w:val="007D0FB7"/>
    <w:rsid w:val="007F0B24"/>
    <w:rsid w:val="00832B0F"/>
    <w:rsid w:val="008675F3"/>
    <w:rsid w:val="00873472"/>
    <w:rsid w:val="008779D6"/>
    <w:rsid w:val="008A60DF"/>
    <w:rsid w:val="008C74D3"/>
    <w:rsid w:val="008E164F"/>
    <w:rsid w:val="008E2ECD"/>
    <w:rsid w:val="008F2594"/>
    <w:rsid w:val="0090682F"/>
    <w:rsid w:val="00924638"/>
    <w:rsid w:val="00953B02"/>
    <w:rsid w:val="009721FB"/>
    <w:rsid w:val="00981DE8"/>
    <w:rsid w:val="00996C22"/>
    <w:rsid w:val="00997E28"/>
    <w:rsid w:val="009B7E7B"/>
    <w:rsid w:val="009E1F1C"/>
    <w:rsid w:val="009E30DA"/>
    <w:rsid w:val="009F7E60"/>
    <w:rsid w:val="00A07796"/>
    <w:rsid w:val="00A148C3"/>
    <w:rsid w:val="00A30CD3"/>
    <w:rsid w:val="00A32BF5"/>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C2735"/>
    <w:rsid w:val="00BC2BF3"/>
    <w:rsid w:val="00BC4049"/>
    <w:rsid w:val="00C41396"/>
    <w:rsid w:val="00C67964"/>
    <w:rsid w:val="00C73A09"/>
    <w:rsid w:val="00C87097"/>
    <w:rsid w:val="00C938C8"/>
    <w:rsid w:val="00CA4278"/>
    <w:rsid w:val="00CA512D"/>
    <w:rsid w:val="00CE39F5"/>
    <w:rsid w:val="00CE4CA1"/>
    <w:rsid w:val="00D06574"/>
    <w:rsid w:val="00D2072A"/>
    <w:rsid w:val="00D272F9"/>
    <w:rsid w:val="00D44B15"/>
    <w:rsid w:val="00D623EB"/>
    <w:rsid w:val="00D66BDB"/>
    <w:rsid w:val="00D73840"/>
    <w:rsid w:val="00DD0796"/>
    <w:rsid w:val="00DD554B"/>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semiHidden/>
    <w:unhideWhenUsed/>
    <w:rsid w:val="00D623EB"/>
    <w:pPr>
      <w:jc w:val="left"/>
    </w:pPr>
  </w:style>
  <w:style w:type="character" w:customStyle="1" w:styleId="ab">
    <w:name w:val="コメント文字列 (文字)"/>
    <w:basedOn w:val="a0"/>
    <w:link w:val="aa"/>
    <w:uiPriority w:val="99"/>
    <w:semiHidden/>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ketchengine.eu/blog/build-a-corpus-from-the-web/"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1</Pages>
  <Words>2327</Words>
  <Characters>13270</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Yuki Nakamoto</cp:lastModifiedBy>
  <cp:revision>16</cp:revision>
  <dcterms:created xsi:type="dcterms:W3CDTF">2023-02-26T22:23:00Z</dcterms:created>
  <dcterms:modified xsi:type="dcterms:W3CDTF">2023-03-03T00:07:00Z</dcterms:modified>
</cp:coreProperties>
</file>