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742CBA" w14:textId="3EAB3545" w:rsidR="00E12F17" w:rsidRDefault="00FA65B3">
      <w:pPr>
        <w:rPr>
          <w:b/>
          <w:bCs/>
        </w:rPr>
      </w:pPr>
      <w:r w:rsidRPr="00FA65B3">
        <w:rPr>
          <w:rFonts w:hint="eastAsia"/>
          <w:b/>
          <w:bCs/>
        </w:rPr>
        <w:t>自然言語処理を用いた</w:t>
      </w:r>
      <w:r w:rsidRPr="00FA65B3">
        <w:rPr>
          <w:b/>
          <w:bCs/>
        </w:rPr>
        <w:t>DocumentDB</w:t>
      </w:r>
      <w:r w:rsidRPr="00FA65B3">
        <w:rPr>
          <w:rFonts w:hint="eastAsia"/>
          <w:b/>
          <w:bCs/>
        </w:rPr>
        <w:t xml:space="preserve"> </w:t>
      </w:r>
      <w:r w:rsidRPr="00FA65B3">
        <w:rPr>
          <w:b/>
          <w:bCs/>
        </w:rPr>
        <w:t>schema</w:t>
      </w:r>
      <w:r w:rsidRPr="00FA65B3">
        <w:rPr>
          <w:rFonts w:hint="eastAsia"/>
          <w:b/>
          <w:bCs/>
        </w:rPr>
        <w:t>構成ツールの提案</w:t>
      </w:r>
    </w:p>
    <w:p w14:paraId="49277068" w14:textId="0910258B" w:rsidR="00FA65B3" w:rsidRDefault="00FA65B3">
      <w:pPr>
        <w:rPr>
          <w:b/>
          <w:bCs/>
        </w:rPr>
      </w:pPr>
    </w:p>
    <w:p w14:paraId="4B7CFE37" w14:textId="559E72FB" w:rsidR="00FA65B3" w:rsidRDefault="00FA65B3">
      <w:pPr>
        <w:rPr>
          <w:b/>
          <w:bCs/>
        </w:rPr>
      </w:pPr>
      <w:r>
        <w:rPr>
          <w:b/>
          <w:bCs/>
        </w:rPr>
        <w:t>Abstract</w:t>
      </w:r>
    </w:p>
    <w:p w14:paraId="48413D93" w14:textId="680A0B37" w:rsidR="00AA49FC" w:rsidRDefault="00FA65B3">
      <w:r>
        <w:t>NoSQ</w:t>
      </w:r>
      <w:r>
        <w:rPr>
          <w:rFonts w:hint="eastAsia"/>
        </w:rPr>
        <w:t>Lデータベースの一種であるドキュメント志向データベースは</w:t>
      </w:r>
      <w:r w:rsidR="00832B0F">
        <w:rPr>
          <w:rFonts w:hint="eastAsia"/>
        </w:rPr>
        <w:t>扱う</w:t>
      </w:r>
      <w:r>
        <w:rPr>
          <w:rFonts w:hint="eastAsia"/>
        </w:rPr>
        <w:t>データ</w:t>
      </w:r>
      <w:r w:rsidR="00832B0F">
        <w:rPr>
          <w:rFonts w:hint="eastAsia"/>
        </w:rPr>
        <w:t>の</w:t>
      </w:r>
      <w:r>
        <w:rPr>
          <w:rFonts w:hint="eastAsia"/>
        </w:rPr>
        <w:t>柔軟性と大規模データ分析に利用できる性能面で利点があり、広く使われるようになってきている。このドキュメント志向データベースの特徴として</w:t>
      </w:r>
      <w:r w:rsidR="00832B0F">
        <w:rPr>
          <w:rFonts w:hint="eastAsia"/>
        </w:rPr>
        <w:t>あらかじめ明示的にスキーマを定義しておかなくても</w:t>
      </w:r>
      <w:r w:rsidR="000B478C">
        <w:rPr>
          <w:rFonts w:hint="eastAsia"/>
        </w:rPr>
        <w:t>不定形のデータを格納することができる。つまりはスキーマレスで動的なスキーマをもつ。しかしながらこの特徴を</w:t>
      </w:r>
      <w:r w:rsidR="00AA49FC">
        <w:rPr>
          <w:rFonts w:hint="eastAsia"/>
        </w:rPr>
        <w:t>もつことでデータ構造が複雑になりやすく、アプリケーションや分析に活用する場合に困難をともなう場合がある。</w:t>
      </w:r>
      <w:r w:rsidR="00B34DCC">
        <w:rPr>
          <w:rFonts w:hint="eastAsia"/>
        </w:rPr>
        <w:t>そのため開発者の作業を容易にし、分析をしやすくするには適切で明示的なスキーマを作成する必要がある。しかし、適切なスキーマを構成するには格納するデータの内容およびデータベースの特性</w:t>
      </w:r>
      <w:r w:rsidR="0041737E">
        <w:rPr>
          <w:rFonts w:hint="eastAsia"/>
        </w:rPr>
        <w:t>を理解する必要があり、初学者には困難である。</w:t>
      </w:r>
    </w:p>
    <w:p w14:paraId="0D0AB6F5" w14:textId="133A3E32" w:rsidR="00AA49FC" w:rsidRPr="00AA49FC" w:rsidRDefault="00AA49FC">
      <w:r w:rsidRPr="00AA49FC">
        <w:rPr>
          <w:rFonts w:hint="eastAsia"/>
        </w:rPr>
        <w:t>本研究では</w:t>
      </w:r>
      <w:r>
        <w:rPr>
          <w:rFonts w:hint="eastAsia"/>
        </w:rPr>
        <w:t>代表的なドキュメント志向データベースである</w:t>
      </w:r>
      <w:r w:rsidRPr="00AA49FC">
        <w:t>MongoDBスキーマ</w:t>
      </w:r>
      <w:r>
        <w:rPr>
          <w:rFonts w:hint="eastAsia"/>
        </w:rPr>
        <w:t>において、適切なスキーマ構成の生成をサポートする手法について提案する。このスキーマを</w:t>
      </w:r>
      <w:r w:rsidRPr="00AA49FC">
        <w:t>生成するために、</w:t>
      </w:r>
      <w:r>
        <w:rPr>
          <w:rFonts w:hint="eastAsia"/>
        </w:rPr>
        <w:t>ドキュメント</w:t>
      </w:r>
      <w:r w:rsidRPr="00AA49FC">
        <w:t>をグループ化し、適切な階層的データ構造を提案するツールを作成する。自然言語処理を用いて複雑化した構造に対して適切な構造を提案するアプローチを提案する。</w:t>
      </w:r>
    </w:p>
    <w:p w14:paraId="7F7EBEF4" w14:textId="6BD84C9F" w:rsidR="00E63105" w:rsidRPr="00832B0F" w:rsidRDefault="00E63105"/>
    <w:p w14:paraId="43EACA26" w14:textId="70064052" w:rsidR="00E63105" w:rsidRDefault="00E63105">
      <w:r>
        <w:t>Intro</w:t>
      </w:r>
      <w:r w:rsidR="00B25649">
        <w:rPr>
          <w:rFonts w:hint="eastAsia"/>
        </w:rPr>
        <w:t xml:space="preserve">　はじめに</w:t>
      </w:r>
    </w:p>
    <w:p w14:paraId="3ADE8C04" w14:textId="06AE439B" w:rsidR="0060156B" w:rsidRDefault="0060156B"/>
    <w:p w14:paraId="3429E198" w14:textId="77777777" w:rsidR="00F43333" w:rsidRDefault="00F43333" w:rsidP="006C70AD">
      <w:r>
        <w:t>コンピューターシステムで扱うデータの複雑化、大規模化にともなって既存のRDBでは対応できないまたは対応できても困難なケースが発生している。 コンピューターシステムで扱うデータのサイズ、種類、生成速度の増加、すなわちビッグデータ化に伴い、従来のデータストアは、構造的な硬直性や高いアクセスレイテンシーによる応答性の悪さなど、多くの理由で性能が低下している。このような性能から、性能と可用性が最優先される新世代のアプリケーションにおいて、このようなデータをいかに効率的に管理するかが重要になっている。その結果、スキーマの柔軟性、スケーラビリティ、高性能、パーティション耐性などの新しい概念で、従来のリレーショナルデータベースの機能を拡張するNoSQL（Not Only SQL）データベースの利用が増えている。</w:t>
      </w:r>
    </w:p>
    <w:p w14:paraId="45C05212" w14:textId="77777777" w:rsidR="00F43333" w:rsidRDefault="00F43333" w:rsidP="006C70AD">
      <w:r>
        <w:t>MongoDBはドキュメント指向のNoSQLデータベースの一つである。MongoDBはJSONのようなドキュメント構造を扱うことができ、スキーマレスなので柔軟なデータモデリングが可能である。また、分散環境でのスケーラビリティや高いパフォーマンスを実現するための設計に基づいています。MongoDBはオープンソースソフトウェアであり、企業やスタートアップなど様々な業界で幅広く利用されている。</w:t>
      </w:r>
    </w:p>
    <w:p w14:paraId="7E194BCF" w14:textId="77777777" w:rsidR="00F43333" w:rsidRDefault="00F43333" w:rsidP="006C70AD">
      <w:r>
        <w:t>JSON Schemaは、JSONデータの構造を定義するためのフォーマットです。 JSON Schemaは、JSONオブジェクトを検証し、指定された構造に従っていることを確認するために使</w:t>
      </w:r>
      <w:r>
        <w:lastRenderedPageBreak/>
        <w:t>用されます。 JSON Schemaは、要素のタイプ、要素が必須であるかどうか、要素のフォーマット、要素の数などを定義することができます。 JSON Schemaは、APIやアプリケーション間でデータのやり取りをする際に、データの整合性を確保するために使用されます。 JSON Schemaは、標準化されており、IETF(Internet Engineering Task Force) によって開発されています。</w:t>
      </w:r>
    </w:p>
    <w:p w14:paraId="2B7E4B26" w14:textId="77777777" w:rsidR="00F43333" w:rsidRDefault="00F43333" w:rsidP="006C70AD">
      <w:r>
        <w:t>JSON Schemaは、複雑な構造を定義するために使用できます。 例えば、要素の中に配列やオブジェクトが含まれている場合、それらの要素をさらに定義することができます。 また、カスタム検証ルールを追加することもできます。 JSON Schemaは、様々なプログラミング言語で使用するためのライブラリが存在しており、 JSON Schemaを使用して、APIのリクエストやレスポンスを検証することができます。</w:t>
      </w:r>
    </w:p>
    <w:p w14:paraId="6CAA353D" w14:textId="57C3C92B" w:rsidR="00277742" w:rsidRPr="00277742" w:rsidRDefault="00277742" w:rsidP="006C70AD">
      <w:pPr>
        <w:rPr>
          <w:color w:val="FF0000"/>
        </w:rPr>
      </w:pPr>
      <w:r w:rsidRPr="00277742">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277742">
        <w:rPr>
          <w:rFonts w:hint="eastAsia"/>
          <w:color w:val="FF0000"/>
        </w:rPr>
        <w:t>前のパラグラフとつながりが悪い</w:t>
      </w:r>
    </w:p>
    <w:p w14:paraId="2715A987" w14:textId="60A67382" w:rsidR="00F43333" w:rsidRDefault="00F43333" w:rsidP="006C70AD">
      <w:r>
        <w:t>このようなデータベースのスキーマは、データベースエンジンではなく、クライアント側のアプリケーション開発者によって作成されることが多い。 しかし、扱うデータが大規模で複雑であることに加え、設計者のデータモデル技術未成熟であること 、モデリングガイドラインが不十分であることは、NoSQL スキーマの品質を保つのが困難となっている。その結果、誤ったデータベースのモデリングや設計が増え、低パフォーマンスで非セキュアで耐久性の低いシステムが製造されることになる。</w:t>
      </w:r>
    </w:p>
    <w:p w14:paraId="516CE936" w14:textId="0F69399B" w:rsidR="00D06574" w:rsidRDefault="00D06574" w:rsidP="006C70AD">
      <w:r>
        <w:rPr>
          <mc:AlternateContent>
            <mc:Choice Requires="w16se">
              <w:rFonts w:hint="eastAsia"/>
            </mc:Choice>
            <mc:Fallback>
              <w:rFonts w:ascii="Segoe UI Symbol" w:eastAsia="Segoe UI Symbol" w:hAnsi="Segoe UI Symbol" w:cs="Segoe UI Symbol"/>
            </mc:Fallback>
          </mc:AlternateContent>
        </w:rPr>
        <mc:AlternateContent>
          <mc:Choice Requires="w16se">
            <w16se:symEx w16se:font="Segoe UI Symbol" w16se:char="2605"/>
          </mc:Choice>
          <mc:Fallback>
            <w:t>★</w:t>
          </mc:Fallback>
        </mc:AlternateContent>
      </w:r>
      <w:r>
        <w:rPr>
          <w:rFonts w:hint="eastAsia"/>
        </w:rPr>
        <w:t>ここでm</w:t>
      </w:r>
      <w:r>
        <w:t>ongoDB</w:t>
      </w:r>
      <w:r>
        <w:rPr>
          <w:rFonts w:hint="eastAsia"/>
        </w:rPr>
        <w:t>の構造上の問題点を述べる。</w:t>
      </w:r>
    </w:p>
    <w:p w14:paraId="70FB9503" w14:textId="77777777" w:rsidR="00277742" w:rsidRPr="00D623EB" w:rsidRDefault="00277742" w:rsidP="00277742">
      <w:pPr>
        <w:rPr>
          <w:rFonts w:hint="eastAsia"/>
          <w:color w:val="FF0000"/>
          <w:highlight w:val="yellow"/>
        </w:rPr>
      </w:pPr>
      <w:r w:rsidRPr="00D623EB">
        <w:rPr>
          <w:rFonts w:hint="eastAsia"/>
          <w:color w:val="FF0000"/>
          <w:highlight w:val="yellow"/>
        </w:rPr>
        <w:t>関係データベースで指摘されているように</w:t>
      </w:r>
    </w:p>
    <w:p w14:paraId="256EE26B" w14:textId="7A12BA4C" w:rsidR="00277742" w:rsidRPr="00D623EB" w:rsidRDefault="00277742" w:rsidP="00277742">
      <w:pPr>
        <w:autoSpaceDE w:val="0"/>
        <w:autoSpaceDN w:val="0"/>
        <w:adjustRightInd w:val="0"/>
        <w:jc w:val="left"/>
        <w:rPr>
          <w:rFonts w:asciiTheme="minorEastAsia" w:hAnsiTheme="minorEastAsia" w:cs="HaranoAjiMincho-Regular-Identit"/>
          <w:color w:val="FF0000"/>
          <w:kern w:val="0"/>
          <w:szCs w:val="21"/>
          <w:highlight w:val="yellow"/>
        </w:rPr>
      </w:pPr>
      <w:r w:rsidRPr="00D623EB">
        <w:rPr>
          <w:rFonts w:asciiTheme="minorEastAsia" w:hAnsiTheme="minorEastAsia" w:cs="CMR9"/>
          <w:color w:val="FF0000"/>
          <w:kern w:val="0"/>
          <w:szCs w:val="21"/>
          <w:highlight w:val="yellow"/>
        </w:rPr>
        <w:t xml:space="preserve">Ambler </w:t>
      </w:r>
      <w:r w:rsidRPr="00D623EB">
        <w:rPr>
          <w:rFonts w:asciiTheme="minorEastAsia" w:hAnsiTheme="minorEastAsia" w:cs="CMR8"/>
          <w:color w:val="FF0000"/>
          <w:kern w:val="0"/>
          <w:szCs w:val="21"/>
          <w:highlight w:val="yellow"/>
        </w:rPr>
        <w:t xml:space="preserve">[1] </w:t>
      </w:r>
      <w:r w:rsidRPr="00D623EB">
        <w:rPr>
          <w:rFonts w:asciiTheme="minorEastAsia" w:hAnsiTheme="minorEastAsia" w:cs="HaranoAjiMincho-Regular-Identit" w:hint="eastAsia"/>
          <w:color w:val="FF0000"/>
          <w:kern w:val="0"/>
          <w:szCs w:val="21"/>
          <w:highlight w:val="yellow"/>
        </w:rPr>
        <w:t>は，悪化したデータベースは次のような</w:t>
      </w:r>
      <w:r w:rsidRPr="00D623EB">
        <w:rPr>
          <w:rFonts w:asciiTheme="minorEastAsia" w:hAnsiTheme="minorEastAsia" w:cs="CMR9" w:hint="eastAsia"/>
          <w:color w:val="FF0000"/>
          <w:kern w:val="0"/>
          <w:szCs w:val="21"/>
          <w:highlight w:val="yellow"/>
        </w:rPr>
        <w:t>“</w:t>
      </w:r>
      <w:r w:rsidRPr="00D623EB">
        <w:rPr>
          <w:rFonts w:asciiTheme="minorEastAsia" w:hAnsiTheme="minorEastAsia" w:cs="HaranoAjiMincho-Regular-Identit" w:hint="eastAsia"/>
          <w:color w:val="FF0000"/>
          <w:kern w:val="0"/>
          <w:szCs w:val="21"/>
          <w:highlight w:val="yellow"/>
        </w:rPr>
        <w:t>匂い</w:t>
      </w:r>
      <w:r w:rsidRPr="00D623EB">
        <w:rPr>
          <w:rFonts w:asciiTheme="minorEastAsia" w:hAnsiTheme="minorEastAsia" w:cs="CMR9"/>
          <w:color w:val="FF0000"/>
          <w:kern w:val="0"/>
          <w:szCs w:val="21"/>
          <w:highlight w:val="yellow"/>
        </w:rPr>
        <w:t>(smell)</w:t>
      </w:r>
      <w:r w:rsidRPr="00D623EB">
        <w:rPr>
          <w:rFonts w:asciiTheme="minorEastAsia" w:hAnsiTheme="minorEastAsia" w:cs="CMR9" w:hint="eastAsia"/>
          <w:color w:val="FF0000"/>
          <w:kern w:val="0"/>
          <w:szCs w:val="21"/>
          <w:highlight w:val="yellow"/>
        </w:rPr>
        <w:t>”</w:t>
      </w:r>
      <w:r w:rsidRPr="00D623EB">
        <w:rPr>
          <w:rFonts w:asciiTheme="minorEastAsia" w:hAnsiTheme="minorEastAsia" w:cs="CMR9"/>
          <w:color w:val="FF0000"/>
          <w:kern w:val="0"/>
          <w:szCs w:val="21"/>
          <w:highlight w:val="yellow"/>
        </w:rPr>
        <w:t xml:space="preserve"> </w:t>
      </w:r>
      <w:r w:rsidRPr="00D623EB">
        <w:rPr>
          <w:rFonts w:asciiTheme="minorEastAsia" w:hAnsiTheme="minorEastAsia" w:cs="HaranoAjiMincho-Regular-Identit" w:hint="eastAsia"/>
          <w:color w:val="FF0000"/>
          <w:kern w:val="0"/>
          <w:szCs w:val="21"/>
          <w:highlight w:val="yellow"/>
        </w:rPr>
        <w:t>を持つとしている．</w:t>
      </w:r>
    </w:p>
    <w:p w14:paraId="29F0E6AF" w14:textId="77777777" w:rsidR="00277742" w:rsidRPr="00D623EB" w:rsidRDefault="00277742" w:rsidP="00277742">
      <w:pPr>
        <w:autoSpaceDE w:val="0"/>
        <w:autoSpaceDN w:val="0"/>
        <w:adjustRightInd w:val="0"/>
        <w:jc w:val="left"/>
        <w:rPr>
          <w:rFonts w:asciiTheme="minorEastAsia" w:hAnsiTheme="minorEastAsia" w:cs="HaranoAjiMincho-Regular-Identit"/>
          <w:color w:val="FF0000"/>
          <w:kern w:val="0"/>
          <w:szCs w:val="21"/>
          <w:highlight w:val="yellow"/>
        </w:rPr>
      </w:pPr>
      <w:r w:rsidRPr="00D623EB">
        <w:rPr>
          <w:rFonts w:asciiTheme="minorEastAsia" w:hAnsiTheme="minorEastAsia" w:cs="CMSY9" w:hint="eastAsia"/>
          <w:i/>
          <w:iCs/>
          <w:color w:val="FF0000"/>
          <w:kern w:val="0"/>
          <w:szCs w:val="21"/>
          <w:highlight w:val="yellow"/>
        </w:rPr>
        <w:t>•</w:t>
      </w:r>
      <w:r w:rsidRPr="00D623EB">
        <w:rPr>
          <w:rFonts w:asciiTheme="minorEastAsia" w:hAnsiTheme="minorEastAsia" w:cs="CMSY9"/>
          <w:i/>
          <w:iCs/>
          <w:color w:val="FF0000"/>
          <w:kern w:val="0"/>
          <w:szCs w:val="21"/>
          <w:highlight w:val="yellow"/>
        </w:rPr>
        <w:t xml:space="preserve"> </w:t>
      </w:r>
      <w:r w:rsidRPr="00D623EB">
        <w:rPr>
          <w:rFonts w:asciiTheme="minorEastAsia" w:hAnsiTheme="minorEastAsia" w:cs="HaranoAjiMincho-Regular-Identit" w:hint="eastAsia"/>
          <w:color w:val="FF0000"/>
          <w:kern w:val="0"/>
          <w:szCs w:val="21"/>
          <w:highlight w:val="yellow"/>
        </w:rPr>
        <w:t>複数目的で使用するテーブルやカラム</w:t>
      </w:r>
    </w:p>
    <w:p w14:paraId="19CE89D0" w14:textId="77777777" w:rsidR="00277742" w:rsidRPr="00D623EB" w:rsidRDefault="00277742" w:rsidP="00277742">
      <w:pPr>
        <w:autoSpaceDE w:val="0"/>
        <w:autoSpaceDN w:val="0"/>
        <w:adjustRightInd w:val="0"/>
        <w:jc w:val="left"/>
        <w:rPr>
          <w:rFonts w:asciiTheme="minorEastAsia" w:hAnsiTheme="minorEastAsia" w:cs="HaranoAjiMincho-Regular-Identit"/>
          <w:color w:val="FF0000"/>
          <w:kern w:val="0"/>
          <w:szCs w:val="21"/>
          <w:highlight w:val="yellow"/>
        </w:rPr>
      </w:pPr>
      <w:r w:rsidRPr="00D623EB">
        <w:rPr>
          <w:rFonts w:asciiTheme="minorEastAsia" w:hAnsiTheme="minorEastAsia" w:cs="CMSY9" w:hint="eastAsia"/>
          <w:i/>
          <w:iCs/>
          <w:color w:val="FF0000"/>
          <w:kern w:val="0"/>
          <w:szCs w:val="21"/>
          <w:highlight w:val="yellow"/>
        </w:rPr>
        <w:t>•</w:t>
      </w:r>
      <w:r w:rsidRPr="00D623EB">
        <w:rPr>
          <w:rFonts w:asciiTheme="minorEastAsia" w:hAnsiTheme="minorEastAsia" w:cs="CMSY9"/>
          <w:i/>
          <w:iCs/>
          <w:color w:val="FF0000"/>
          <w:kern w:val="0"/>
          <w:szCs w:val="21"/>
          <w:highlight w:val="yellow"/>
        </w:rPr>
        <w:t xml:space="preserve"> </w:t>
      </w:r>
      <w:r w:rsidRPr="00D623EB">
        <w:rPr>
          <w:rFonts w:asciiTheme="minorEastAsia" w:hAnsiTheme="minorEastAsia" w:cs="HaranoAjiMincho-Regular-Identit" w:hint="eastAsia"/>
          <w:color w:val="FF0000"/>
          <w:kern w:val="0"/>
          <w:szCs w:val="21"/>
          <w:highlight w:val="yellow"/>
        </w:rPr>
        <w:t>重複のあるデータ</w:t>
      </w:r>
    </w:p>
    <w:p w14:paraId="2389B9EB" w14:textId="77777777" w:rsidR="00277742" w:rsidRPr="00D623EB" w:rsidRDefault="00277742" w:rsidP="00277742">
      <w:pPr>
        <w:autoSpaceDE w:val="0"/>
        <w:autoSpaceDN w:val="0"/>
        <w:adjustRightInd w:val="0"/>
        <w:jc w:val="left"/>
        <w:rPr>
          <w:rFonts w:asciiTheme="minorEastAsia" w:hAnsiTheme="minorEastAsia" w:cs="HaranoAjiMincho-Regular-Identit"/>
          <w:color w:val="FF0000"/>
          <w:kern w:val="0"/>
          <w:szCs w:val="21"/>
          <w:highlight w:val="yellow"/>
        </w:rPr>
      </w:pPr>
      <w:r w:rsidRPr="00D623EB">
        <w:rPr>
          <w:rFonts w:asciiTheme="minorEastAsia" w:hAnsiTheme="minorEastAsia" w:cs="CMSY9" w:hint="eastAsia"/>
          <w:i/>
          <w:iCs/>
          <w:color w:val="FF0000"/>
          <w:kern w:val="0"/>
          <w:szCs w:val="21"/>
          <w:highlight w:val="yellow"/>
        </w:rPr>
        <w:t>•</w:t>
      </w:r>
      <w:r w:rsidRPr="00D623EB">
        <w:rPr>
          <w:rFonts w:asciiTheme="minorEastAsia" w:hAnsiTheme="minorEastAsia" w:cs="CMSY9"/>
          <w:i/>
          <w:iCs/>
          <w:color w:val="FF0000"/>
          <w:kern w:val="0"/>
          <w:szCs w:val="21"/>
          <w:highlight w:val="yellow"/>
        </w:rPr>
        <w:t xml:space="preserve"> </w:t>
      </w:r>
      <w:r w:rsidRPr="00D623EB">
        <w:rPr>
          <w:rFonts w:asciiTheme="minorEastAsia" w:hAnsiTheme="minorEastAsia" w:cs="HaranoAjiMincho-Regular-Identit" w:hint="eastAsia"/>
          <w:color w:val="FF0000"/>
          <w:kern w:val="0"/>
          <w:szCs w:val="21"/>
          <w:highlight w:val="yellow"/>
        </w:rPr>
        <w:t>多すぎるカラム数</w:t>
      </w:r>
    </w:p>
    <w:p w14:paraId="04D3F1E6" w14:textId="36709A82" w:rsidR="00277742" w:rsidRPr="00D623EB" w:rsidRDefault="00277742" w:rsidP="00277742">
      <w:pPr>
        <w:rPr>
          <w:rFonts w:asciiTheme="minorEastAsia" w:hAnsiTheme="minorEastAsia" w:cs="HaranoAjiMincho-Regular-Identit" w:hint="eastAsia"/>
          <w:color w:val="FF0000"/>
          <w:kern w:val="0"/>
          <w:szCs w:val="21"/>
          <w:highlight w:val="yellow"/>
        </w:rPr>
      </w:pPr>
      <w:r w:rsidRPr="00D623EB">
        <w:rPr>
          <w:rFonts w:asciiTheme="minorEastAsia" w:hAnsiTheme="minorEastAsia" w:cs="CMSY9" w:hint="eastAsia"/>
          <w:i/>
          <w:iCs/>
          <w:color w:val="FF0000"/>
          <w:kern w:val="0"/>
          <w:szCs w:val="21"/>
          <w:highlight w:val="yellow"/>
        </w:rPr>
        <w:t>•</w:t>
      </w:r>
      <w:r w:rsidRPr="00D623EB">
        <w:rPr>
          <w:rFonts w:asciiTheme="minorEastAsia" w:hAnsiTheme="minorEastAsia" w:cs="CMSY9"/>
          <w:i/>
          <w:iCs/>
          <w:color w:val="FF0000"/>
          <w:kern w:val="0"/>
          <w:szCs w:val="21"/>
          <w:highlight w:val="yellow"/>
        </w:rPr>
        <w:t xml:space="preserve"> </w:t>
      </w:r>
      <w:r w:rsidRPr="00D623EB">
        <w:rPr>
          <w:rFonts w:asciiTheme="minorEastAsia" w:hAnsiTheme="minorEastAsia" w:cs="HaranoAjiMincho-Regular-Identit" w:hint="eastAsia"/>
          <w:color w:val="FF0000"/>
          <w:kern w:val="0"/>
          <w:szCs w:val="21"/>
          <w:highlight w:val="yellow"/>
        </w:rPr>
        <w:t>多すぎる行数</w:t>
      </w:r>
    </w:p>
    <w:p w14:paraId="749CA0D1" w14:textId="140F7A93" w:rsidR="00277742" w:rsidRPr="00D623EB" w:rsidRDefault="00277742" w:rsidP="00D623EB">
      <w:pPr>
        <w:spacing w:line="0" w:lineRule="atLeast"/>
        <w:rPr>
          <w:rFonts w:asciiTheme="minorEastAsia" w:hAnsiTheme="minorEastAsia" w:cs="HaranoAjiMincho-Regular-Identit"/>
          <w:color w:val="FF0000"/>
          <w:kern w:val="0"/>
          <w:szCs w:val="21"/>
          <w:highlight w:val="yellow"/>
        </w:rPr>
      </w:pPr>
      <w:r w:rsidRPr="00D623EB">
        <w:rPr>
          <w:rFonts w:asciiTheme="minorEastAsia" w:hAnsiTheme="minorEastAsia" w:cs="HaranoAjiMincho-Regular-Identit"/>
          <w:color w:val="FF0000"/>
          <w:kern w:val="0"/>
          <w:szCs w:val="21"/>
          <w:highlight w:val="yellow"/>
        </w:rPr>
        <w:t>MongoDB</w:t>
      </w:r>
      <w:r w:rsidRPr="00D623EB">
        <w:rPr>
          <w:rFonts w:asciiTheme="minorEastAsia" w:hAnsiTheme="minorEastAsia" w:cs="HaranoAjiMincho-Regular-Identit" w:hint="eastAsia"/>
          <w:color w:val="FF0000"/>
          <w:kern w:val="0"/>
          <w:szCs w:val="21"/>
          <w:highlight w:val="yellow"/>
        </w:rPr>
        <w:t>はスキーマと有しないがゆえに、匂いが開発段階から発生しうると考える。著者らは以下の匂いに着目した。理由はこれらの匂いが頻繁に発生すると考えたからである（本当？　文献あるか）</w:t>
      </w:r>
    </w:p>
    <w:p w14:paraId="38A4B368" w14:textId="4D9D3F88" w:rsidR="00277742" w:rsidRPr="00D623EB" w:rsidRDefault="00277742" w:rsidP="00D623EB">
      <w:pPr>
        <w:spacing w:line="0" w:lineRule="atLeast"/>
        <w:rPr>
          <w:rFonts w:asciiTheme="minorEastAsia" w:hAnsiTheme="minorEastAsia" w:cs="ＭＳ Ｐゴシック" w:hint="eastAsia"/>
          <w:color w:val="FF0000"/>
          <w:sz w:val="24"/>
          <w:szCs w:val="24"/>
        </w:rPr>
      </w:pPr>
      <w:r w:rsidRPr="00D623EB">
        <w:rPr>
          <w:rFonts w:asciiTheme="minorEastAsia" w:hAnsiTheme="minorEastAsia" w:cs="ＭＳ Ｐゴシック"/>
          <w:color w:val="FF0000"/>
          <w:sz w:val="24"/>
          <w:szCs w:val="24"/>
          <w:highlight w:val="yellow"/>
        </w:rPr>
        <w:t xml:space="preserve">P1:inconsistency </w:t>
      </w:r>
      <w:r w:rsidRPr="00D623EB">
        <w:rPr>
          <w:rFonts w:asciiTheme="minorEastAsia" w:hAnsiTheme="minorEastAsia" w:cs="ＭＳ Ｐゴシック" w:hint="eastAsia"/>
          <w:color w:val="FF0000"/>
          <w:sz w:val="24"/>
          <w:szCs w:val="24"/>
          <w:highlight w:val="yellow"/>
        </w:rPr>
        <w:t>問題</w:t>
      </w:r>
      <w:r w:rsidRPr="00D623EB">
        <w:rPr>
          <w:rFonts w:asciiTheme="minorEastAsia" w:hAnsiTheme="minorEastAsia" w:cs="ＭＳ Ｐゴシック"/>
          <w:color w:val="FF0000"/>
          <w:sz w:val="24"/>
          <w:szCs w:val="24"/>
          <w:highlight w:val="yellow"/>
        </w:rPr>
        <w:t>)Objectの階層構造において、Objectの親子関係がおかしい。</w:t>
      </w:r>
      <w:r w:rsidR="00D623EB" w:rsidRPr="00D623EB">
        <w:rPr>
          <w:rFonts w:asciiTheme="minorEastAsia" w:hAnsiTheme="minorEastAsia" w:cs="ＭＳ Ｐゴシック" w:hint="eastAsia"/>
          <w:color w:val="FF0000"/>
          <w:sz w:val="24"/>
          <w:szCs w:val="24"/>
          <w:highlight w:val="yellow"/>
        </w:rPr>
        <w:t>このため、所望のフィールドがどこにあるか発見に時間がかかる。</w:t>
      </w:r>
    </w:p>
    <w:p w14:paraId="47BBADDA" w14:textId="3DC1C210" w:rsidR="00277742" w:rsidRDefault="00277742" w:rsidP="00D623EB">
      <w:pPr>
        <w:spacing w:line="0" w:lineRule="atLeast"/>
        <w:rPr>
          <w:rFonts w:asciiTheme="minorEastAsia" w:hAnsiTheme="minorEastAsia" w:cs="HaranoAjiMincho-Regular-Identit"/>
          <w:kern w:val="0"/>
          <w:szCs w:val="21"/>
        </w:rPr>
      </w:pPr>
      <w:r w:rsidRPr="00E12B32">
        <w:rPr>
          <w:color w:val="FF0000"/>
          <w:highlight w:val="yellow"/>
        </w:rPr>
        <w:t>P</w:t>
      </w:r>
      <w:r w:rsidRPr="00E12B32">
        <w:rPr>
          <w:rFonts w:hint="eastAsia"/>
          <w:color w:val="FF0000"/>
          <w:highlight w:val="yellow"/>
        </w:rPr>
        <w:t>2</w:t>
      </w:r>
      <w:r w:rsidRPr="00E12B32">
        <w:rPr>
          <w:color w:val="FF0000"/>
          <w:highlight w:val="yellow"/>
        </w:rPr>
        <w:t xml:space="preserve">:flat </w:t>
      </w:r>
      <w:r w:rsidRPr="00E12B32">
        <w:rPr>
          <w:rFonts w:hint="eastAsia"/>
          <w:color w:val="FF0000"/>
          <w:highlight w:val="yellow"/>
        </w:rPr>
        <w:t>問題）c</w:t>
      </w:r>
      <w:r w:rsidRPr="00E12B32">
        <w:rPr>
          <w:color w:val="FF0000"/>
          <w:highlight w:val="yellow"/>
        </w:rPr>
        <w:t>sv</w:t>
      </w:r>
      <w:r w:rsidRPr="00E12B32">
        <w:rPr>
          <w:rFonts w:hint="eastAsia"/>
          <w:color w:val="FF0000"/>
          <w:highlight w:val="yellow"/>
        </w:rPr>
        <w:t>をm</w:t>
      </w:r>
      <w:r w:rsidRPr="00E12B32">
        <w:rPr>
          <w:color w:val="FF0000"/>
          <w:highlight w:val="yellow"/>
        </w:rPr>
        <w:t>ongoDB</w:t>
      </w:r>
      <w:r w:rsidRPr="00E12B32">
        <w:rPr>
          <w:rFonts w:hint="eastAsia"/>
          <w:color w:val="FF0000"/>
          <w:highlight w:val="yellow"/>
        </w:rPr>
        <w:t>に単純にもってくる場合に、o</w:t>
      </w:r>
      <w:r w:rsidRPr="00E12B32">
        <w:rPr>
          <w:color w:val="FF0000"/>
          <w:highlight w:val="yellow"/>
        </w:rPr>
        <w:t>bject</w:t>
      </w:r>
      <w:r w:rsidRPr="00E12B32">
        <w:rPr>
          <w:rFonts w:hint="eastAsia"/>
          <w:color w:val="FF0000"/>
          <w:highlight w:val="yellow"/>
        </w:rPr>
        <w:t xml:space="preserve">がフラットになってしまう問題　</w:t>
      </w:r>
      <w:r w:rsidRPr="00E12B32">
        <w:rPr>
          <mc:AlternateContent>
            <mc:Choice Requires="w16se">
              <w:rFonts w:hint="eastAsia"/>
            </mc:Choice>
            <mc:Fallback>
              <w:rFonts w:ascii="Segoe UI Symbol" w:eastAsia="Segoe UI Symbol" w:hAnsi="Segoe UI Symbol" w:cs="Segoe UI Symbol"/>
            </mc:Fallback>
          </mc:AlternateContent>
          <w:color w:val="FF0000"/>
          <w:highlight w:val="yellow"/>
        </w:rPr>
        <mc:AlternateContent>
          <mc:Choice Requires="w16se">
            <w16se:symEx w16se:font="Segoe UI Symbol" w16se:char="2605"/>
          </mc:Choice>
          <mc:Fallback>
            <w:t>★</w:t>
          </mc:Fallback>
        </mc:AlternateContent>
      </w:r>
      <w:r w:rsidRPr="00E12B32">
        <w:rPr>
          <w:rFonts w:hint="eastAsia"/>
          <w:color w:val="FF0000"/>
          <w:highlight w:val="yellow"/>
        </w:rPr>
        <w:t>文献あるか？</w:t>
      </w:r>
      <w:r w:rsidR="00D623EB">
        <w:rPr>
          <w:rFonts w:hint="eastAsia"/>
          <w:color w:val="FF0000"/>
          <w:highlight w:val="yellow"/>
        </w:rPr>
        <w:t xml:space="preserve">　これも構造化されておらず、</w:t>
      </w:r>
      <w:r w:rsidR="00D623EB" w:rsidRPr="00D623EB">
        <w:rPr>
          <w:rFonts w:asciiTheme="minorEastAsia" w:hAnsiTheme="minorEastAsia" w:cs="ＭＳ Ｐゴシック" w:hint="eastAsia"/>
          <w:color w:val="FF0000"/>
          <w:sz w:val="24"/>
          <w:szCs w:val="24"/>
          <w:highlight w:val="yellow"/>
        </w:rPr>
        <w:t>所望のフィールドがどこにあるか発見に時間がかかる。</w:t>
      </w:r>
      <w:r w:rsidR="00D623EB">
        <w:rPr>
          <w:rFonts w:asciiTheme="minorEastAsia" w:hAnsiTheme="minorEastAsia" w:cs="ＭＳ Ｐゴシック" w:hint="eastAsia"/>
          <w:color w:val="FF0000"/>
          <w:sz w:val="24"/>
          <w:szCs w:val="24"/>
          <w:highlight w:val="yellow"/>
        </w:rPr>
        <w:t>また、アクセスに時間がかかるという問題がある。</w:t>
      </w:r>
      <w:r>
        <w:rPr>
          <w:rFonts w:asciiTheme="minorEastAsia" w:hAnsiTheme="minorEastAsia" w:cs="HaranoAjiMincho-Regular-Identit" w:hint="eastAsia"/>
          <w:kern w:val="0"/>
          <w:szCs w:val="21"/>
        </w:rPr>
        <w:t>こうした匂いは、MongoDBの</w:t>
      </w:r>
      <w:r w:rsidR="00D623EB">
        <w:rPr>
          <w:rFonts w:asciiTheme="minorEastAsia" w:hAnsiTheme="minorEastAsia" w:cs="HaranoAjiMincho-Regular-Identit" w:hint="eastAsia"/>
          <w:kern w:val="0"/>
          <w:szCs w:val="21"/>
        </w:rPr>
        <w:t>保守に悪影響を与えると考える。</w:t>
      </w:r>
    </w:p>
    <w:p w14:paraId="6070FB05" w14:textId="77777777" w:rsidR="00277742" w:rsidRPr="00277742" w:rsidRDefault="00277742" w:rsidP="00277742">
      <w:pPr>
        <w:rPr>
          <w:rFonts w:asciiTheme="minorEastAsia" w:hAnsiTheme="minorEastAsia" w:cs="HaranoAjiMincho-Regular-Identit" w:hint="eastAsia"/>
          <w:kern w:val="0"/>
          <w:szCs w:val="21"/>
        </w:rPr>
      </w:pPr>
    </w:p>
    <w:p w14:paraId="051566C7" w14:textId="77777777" w:rsidR="00F43333" w:rsidRDefault="00F43333" w:rsidP="006C70AD">
      <w:r>
        <w:t>以上の点より，本論文ではドキュメントデータベースの，影響範囲の調査に着目し，スキーマの作成を支援するツールについて述べる．本ツールは，データベースを管理 するデー</w:t>
      </w:r>
      <w:r>
        <w:lastRenderedPageBreak/>
        <w:t>タの目的に合わせた設計をしている場合に，JSONデータの見出しの上下関係は密接に関連しているという仮説に基づき，自然言語処理の語間の距離を計測する手法を用いて， ドキュメント名間の距離から再構成対象とする手法を提案する．</w:t>
      </w:r>
    </w:p>
    <w:p w14:paraId="2114A5C1" w14:textId="4992BB60" w:rsidR="00F43333" w:rsidRDefault="00F43333" w:rsidP="006C70AD">
      <w:r>
        <w:t>本論文の構成を次に示す．まず，本研究のベースになっているcollection名とfield名の問題とこの問題を解決するために必要な機能を 2 節で述べる．3 節で提案手法の概要を，4 節で本ツールの機能概要を述べる．5 節で，本ツールを実際のJSONデータおよび構成するCSVに適用して上記の仮設を検証し，ツールの有効性を示す．関連研究を 6 節で述べ，7 節でまとめを 述べる．</w:t>
      </w:r>
    </w:p>
    <w:p w14:paraId="1D2B3A67" w14:textId="77777777" w:rsidR="006C70AD" w:rsidRDefault="006C70AD" w:rsidP="006C70AD"/>
    <w:p w14:paraId="40E44018" w14:textId="5562C52B" w:rsidR="00E80EB9" w:rsidRDefault="00D06574" w:rsidP="00141F9D">
      <w:r w:rsidRPr="00D06574">
        <w:rPr>
          <w:rFonts w:hint="eastAsia"/>
        </w:rPr>
        <w:t>2</w:t>
      </w:r>
      <w:r w:rsidR="00E80EB9">
        <w:rPr>
          <w:rFonts w:hint="eastAsia"/>
        </w:rPr>
        <w:t>要求定義</w:t>
      </w:r>
    </w:p>
    <w:p w14:paraId="14368F63" w14:textId="77777777" w:rsidR="00E80EB9" w:rsidRDefault="00E80EB9" w:rsidP="00141F9D"/>
    <w:p w14:paraId="5A141889" w14:textId="00844C36" w:rsidR="00493C8D" w:rsidRPr="00141F9D" w:rsidRDefault="00E80EB9" w:rsidP="00141F9D">
      <w:r>
        <w:rPr>
          <w:rFonts w:hint="eastAsia"/>
        </w:rPr>
        <w:t>2.1</w:t>
      </w:r>
      <w:r w:rsidR="00D06574" w:rsidRPr="00D06574">
        <w:rPr>
          <w:rFonts w:hint="eastAsia"/>
        </w:rPr>
        <w:t>問題の定義</w:t>
      </w:r>
    </w:p>
    <w:p w14:paraId="386CB70E" w14:textId="34F39887" w:rsidR="00493C8D" w:rsidRPr="00493C8D" w:rsidRDefault="00493C8D" w:rsidP="00A903E4">
      <w:r w:rsidRPr="00493C8D">
        <w:t>MongoDBはドキュメント指向データベースであり、JSON形式でデータを格納</w:t>
      </w:r>
      <w:r w:rsidR="00080F4E">
        <w:rPr>
          <w:rFonts w:hint="eastAsia"/>
        </w:rPr>
        <w:t>される</w:t>
      </w:r>
      <w:r w:rsidRPr="00493C8D">
        <w:t>。データはコレクションに格納され、各ドキュメントはコレクション内にJSON形式で格納され</w:t>
      </w:r>
      <w:r w:rsidR="00080F4E">
        <w:rPr>
          <w:rFonts w:hint="eastAsia"/>
        </w:rPr>
        <w:t>る</w:t>
      </w:r>
      <w:r w:rsidRPr="00493C8D">
        <w:t>。</w:t>
      </w:r>
    </w:p>
    <w:p w14:paraId="3DB75580" w14:textId="77777777" w:rsidR="00493C8D" w:rsidRPr="00080F4E" w:rsidRDefault="00493C8D" w:rsidP="00A903E4"/>
    <w:p w14:paraId="3D57D8EE" w14:textId="2021AABD" w:rsidR="00493C8D" w:rsidRPr="00493C8D" w:rsidRDefault="00493C8D" w:rsidP="00A903E4">
      <w:r w:rsidRPr="00493C8D">
        <w:t>MongoDBのデータ構造は以下</w:t>
      </w:r>
      <w:r w:rsidR="00141F9D">
        <w:rPr>
          <w:rFonts w:hint="eastAsia"/>
        </w:rPr>
        <w:t>の要素で説明される</w:t>
      </w:r>
    </w:p>
    <w:p w14:paraId="6E29FC99" w14:textId="77777777" w:rsidR="00493C8D" w:rsidRPr="00493C8D" w:rsidRDefault="00493C8D" w:rsidP="00A903E4"/>
    <w:p w14:paraId="5BCC6720" w14:textId="0C11445D" w:rsidR="00493C8D" w:rsidRPr="00493C8D" w:rsidRDefault="00493C8D" w:rsidP="00A903E4">
      <w:r w:rsidRPr="00493C8D">
        <w:rPr>
          <w:rFonts w:hint="eastAsia"/>
        </w:rPr>
        <w:t>コレクション（</w:t>
      </w:r>
      <w:r w:rsidRPr="00493C8D">
        <w:t>Collection）：MongoDB内に格納されるデータの集合体で、関連するドキュメントをまとめることができ</w:t>
      </w:r>
      <w:r w:rsidR="00080F4E">
        <w:rPr>
          <w:rFonts w:hint="eastAsia"/>
        </w:rPr>
        <w:t>る</w:t>
      </w:r>
      <w:r w:rsidRPr="00493C8D">
        <w:t>。RDBMSでいうところのテーブルに相当</w:t>
      </w:r>
      <w:r w:rsidR="00080F4E">
        <w:rPr>
          <w:rFonts w:hint="eastAsia"/>
        </w:rPr>
        <w:t>する</w:t>
      </w:r>
      <w:r w:rsidRPr="00493C8D">
        <w:t>。</w:t>
      </w:r>
    </w:p>
    <w:p w14:paraId="4B9D260B" w14:textId="77777777" w:rsidR="00493C8D" w:rsidRPr="00080F4E" w:rsidRDefault="00493C8D" w:rsidP="00A903E4"/>
    <w:p w14:paraId="66C951A8" w14:textId="77777777" w:rsidR="00493C8D" w:rsidRPr="00493C8D" w:rsidRDefault="00493C8D" w:rsidP="00A903E4">
      <w:r w:rsidRPr="00493C8D">
        <w:rPr>
          <w:rFonts w:hint="eastAsia"/>
        </w:rPr>
        <w:t>ドキュメント（</w:t>
      </w:r>
      <w:r w:rsidRPr="00493C8D">
        <w:t>Document）：MongoDBで格納される最小単位のデータで、JSON形式で格納されます。RDBMSでいうところのレコードに相当します。</w:t>
      </w:r>
    </w:p>
    <w:p w14:paraId="544E75D1" w14:textId="77777777" w:rsidR="00493C8D" w:rsidRPr="00493C8D" w:rsidRDefault="00493C8D" w:rsidP="00A903E4"/>
    <w:p w14:paraId="610AC052" w14:textId="77777777" w:rsidR="00493C8D" w:rsidRPr="00493C8D" w:rsidRDefault="00493C8D" w:rsidP="00A903E4">
      <w:r w:rsidRPr="00493C8D">
        <w:rPr>
          <w:rFonts w:hint="eastAsia"/>
        </w:rPr>
        <w:t>フィールド（</w:t>
      </w:r>
      <w:r w:rsidRPr="00493C8D">
        <w:t>Field）：ドキュメント内のデータの要素であり、キーと値のペアで表現されます。RDBMSでいうところの列に相当します。</w:t>
      </w:r>
    </w:p>
    <w:p w14:paraId="7480EB1E" w14:textId="77777777" w:rsidR="00493C8D" w:rsidRPr="00493C8D" w:rsidRDefault="00493C8D" w:rsidP="00A903E4"/>
    <w:p w14:paraId="10C8DC3B" w14:textId="77777777" w:rsidR="00493C8D" w:rsidRPr="00493C8D" w:rsidRDefault="00493C8D" w:rsidP="00A903E4">
      <w:r w:rsidRPr="00493C8D">
        <w:rPr>
          <w:rFonts w:hint="eastAsia"/>
        </w:rPr>
        <w:t>ネストされたドキュメント（</w:t>
      </w:r>
      <w:r w:rsidRPr="00493C8D">
        <w:t>Nested Document）：ドキュメント内に別のドキュメントを埋め込んで格納することができます。RDBMSでいうところの親子関係を持つテーブルに相当します。</w:t>
      </w:r>
    </w:p>
    <w:p w14:paraId="04B58081" w14:textId="77777777" w:rsidR="00493C8D" w:rsidRPr="00493C8D" w:rsidRDefault="00493C8D" w:rsidP="00A903E4"/>
    <w:p w14:paraId="420F89C3" w14:textId="77777777" w:rsidR="00493C8D" w:rsidRPr="00493C8D" w:rsidRDefault="00493C8D" w:rsidP="00A903E4">
      <w:r w:rsidRPr="00493C8D">
        <w:rPr>
          <w:rFonts w:hint="eastAsia"/>
        </w:rPr>
        <w:t>配列（</w:t>
      </w:r>
      <w:r w:rsidRPr="00493C8D">
        <w:t>Array）：ドキュメント内に配列を格納することができます。RDBMSでいうところの複数の値を持つ列に相当します。</w:t>
      </w:r>
    </w:p>
    <w:p w14:paraId="755DD126" w14:textId="77777777" w:rsidR="00493C8D" w:rsidRPr="00493C8D" w:rsidRDefault="00493C8D" w:rsidP="00A903E4"/>
    <w:p w14:paraId="6F151AD3" w14:textId="77777777" w:rsidR="00A903E4" w:rsidRPr="00A903E4" w:rsidRDefault="00A903E4" w:rsidP="00A903E4">
      <w:r w:rsidRPr="00A903E4">
        <w:rPr>
          <w:rFonts w:hint="eastAsia"/>
        </w:rPr>
        <w:t>ドキュメントは、一つのテーブルの行に相当します。ドキュメントは、複数のフィールドで構成され、キーと値のペアで表現されます。ドキュメントには、必ず一つの</w:t>
      </w:r>
      <w:r w:rsidRPr="00A903E4">
        <w:t>"_id"フィー</w:t>
      </w:r>
      <w:r w:rsidRPr="00A903E4">
        <w:lastRenderedPageBreak/>
        <w:t>ルドが含まれ、MongoDBにおいては、このフィールドによってユニークな識別子が自動的に割り当てられます。</w:t>
      </w:r>
    </w:p>
    <w:p w14:paraId="17B30CE3" w14:textId="77777777" w:rsidR="00A903E4" w:rsidRPr="00A903E4" w:rsidRDefault="00A903E4" w:rsidP="00A903E4">
      <w:pPr>
        <w:widowControl/>
        <w:spacing w:before="280" w:after="280"/>
        <w:jc w:val="left"/>
        <w:rPr>
          <w:rFonts w:ascii="ＭＳ Ｐゴシック" w:eastAsia="ＭＳ Ｐゴシック" w:hAnsi="ＭＳ Ｐゴシック" w:cs="ＭＳ Ｐゴシック"/>
          <w:color w:val="FF0000"/>
          <w:sz w:val="24"/>
          <w:szCs w:val="24"/>
        </w:rPr>
      </w:pPr>
    </w:p>
    <w:p w14:paraId="0F9608EC" w14:textId="4B021A3C" w:rsidR="00493C8D" w:rsidRPr="00A903E4" w:rsidRDefault="00A903E4" w:rsidP="00A903E4">
      <w:r w:rsidRPr="00A903E4">
        <w:rPr>
          <w:rFonts w:hint="eastAsia"/>
        </w:rPr>
        <w:t>ドキュメントは、</w:t>
      </w:r>
      <w:r w:rsidRPr="00A903E4">
        <w:t>JSON形式で表現されるため、データの入れ子構造を持つことができます。例えば、以下のようなドキュメントが考えられます。</w:t>
      </w:r>
    </w:p>
    <w:p w14:paraId="09E10B6C" w14:textId="77777777" w:rsidR="00493C8D" w:rsidRPr="00493C8D" w:rsidRDefault="00493C8D" w:rsidP="00493C8D">
      <w:pPr>
        <w:widowControl/>
        <w:spacing w:before="280" w:after="280"/>
        <w:jc w:val="left"/>
        <w:rPr>
          <w:rFonts w:ascii="ＭＳ Ｐゴシック" w:eastAsia="ＭＳ Ｐゴシック" w:hAnsi="ＭＳ Ｐゴシック" w:cs="ＭＳ Ｐゴシック"/>
          <w:color w:val="FF0000"/>
          <w:sz w:val="24"/>
          <w:szCs w:val="24"/>
        </w:rPr>
      </w:pPr>
    </w:p>
    <w:p w14:paraId="612C52B9" w14:textId="68BFB63C" w:rsidR="00493C8D" w:rsidRDefault="00080F4E" w:rsidP="00D06574">
      <w:pPr>
        <w:widowControl/>
        <w:spacing w:before="280" w:after="280"/>
        <w:jc w:val="left"/>
        <w:rPr>
          <w:rFonts w:ascii="ＭＳ Ｐゴシック" w:eastAsia="ＭＳ Ｐゴシック" w:hAnsi="ＭＳ Ｐゴシック" w:cs="ＭＳ Ｐゴシック"/>
          <w:color w:val="FF0000"/>
          <w:sz w:val="24"/>
          <w:szCs w:val="24"/>
        </w:rPr>
      </w:pPr>
      <w:r w:rsidRPr="00080F4E">
        <w:rPr>
          <w:rFonts w:ascii="ＭＳ Ｐゴシック" w:eastAsia="ＭＳ Ｐゴシック" w:hAnsi="ＭＳ Ｐゴシック" w:cs="ＭＳ Ｐゴシック"/>
          <w:noProof/>
          <w:color w:val="FF0000"/>
          <w:sz w:val="24"/>
          <w:szCs w:val="24"/>
        </w:rPr>
        <w:drawing>
          <wp:inline distT="0" distB="0" distL="0" distR="0" wp14:anchorId="0439C6F0" wp14:editId="3791A04F">
            <wp:extent cx="2800494" cy="2311519"/>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0494" cy="2311519"/>
                    </a:xfrm>
                    <a:prstGeom prst="rect">
                      <a:avLst/>
                    </a:prstGeom>
                  </pic:spPr>
                </pic:pic>
              </a:graphicData>
            </a:graphic>
          </wp:inline>
        </w:drawing>
      </w:r>
    </w:p>
    <w:p w14:paraId="1DBF1D33" w14:textId="70E5C80C" w:rsidR="00080F4E" w:rsidRDefault="00080F4E" w:rsidP="00080F4E">
      <w:pPr>
        <w:rPr>
          <w:shd w:val="clear" w:color="auto" w:fill="F7F7F8"/>
        </w:rPr>
      </w:pPr>
      <w:r>
        <w:rPr>
          <w:shd w:val="clear" w:color="auto" w:fill="F7F7F8"/>
        </w:rPr>
        <w:t>このドキュメントは、"name"、"age"、"address"、"phone"の4つのフィールドから構成されています。"address"フィールドは、入れ子になったドキュメントであり、"phone"フィールドは、配列の形式で複数の値を持っています。</w:t>
      </w:r>
    </w:p>
    <w:p w14:paraId="3A386E32" w14:textId="77777777" w:rsidR="00080F4E" w:rsidRPr="00493C8D" w:rsidRDefault="00080F4E" w:rsidP="00080F4E">
      <w:pPr>
        <w:rPr>
          <w:rFonts w:ascii="ＭＳ Ｐゴシック" w:eastAsia="ＭＳ Ｐゴシック" w:hAnsi="ＭＳ Ｐゴシック" w:cs="ＭＳ Ｐゴシック"/>
          <w:color w:val="FF0000"/>
          <w:sz w:val="24"/>
          <w:szCs w:val="24"/>
        </w:rPr>
      </w:pPr>
    </w:p>
    <w:p w14:paraId="19C00995" w14:textId="77777777" w:rsidR="004F24D8" w:rsidRDefault="004F24D8" w:rsidP="004F24D8">
      <w:r>
        <w:t>2.1 ドキュメントDBのスキーマ設計に対する問題点</w:t>
      </w:r>
    </w:p>
    <w:p w14:paraId="773C5E0F" w14:textId="2B3E34F6" w:rsidR="004F24D8" w:rsidRDefault="004F24D8" w:rsidP="004F24D8">
      <w:r>
        <w:t>NoSQLデータストアの多くは、データに構造的な制約を課しておらず、通 常、スキーマレスデータとして参照される。しかし、プログラムでこのデータにアクセスする場合、その構造について何らかの概念を持つことが重要です。データの一般的な構造を知らなければ、アプリケーションの開発 やデータ分析を行うことはほぼ不可能です。多くのNoSQLデータスト アは、宣言型クエリ言語を提供しています。開発者は、クエリを作成する ために、永続化されたオブジェクトにどの属性が存在するのか（または存在しないのか）を知る必要があります。また、OLAPスタイルのデータ分 析では、JSONドキュメントをパースする際にどのような構造を期待すればよいかを知る必要があります。つまり、これらの作業には、何らかの形 でスキーマの記述が必要</w:t>
      </w:r>
      <w:r>
        <w:rPr>
          <w:rFonts w:hint="eastAsia"/>
        </w:rPr>
        <w:t>である</w:t>
      </w:r>
      <w:r>
        <w:t>。保存されたドキュメントの構造は、アプリケーションの全体的な性能に重要な役割を果た</w:t>
      </w:r>
      <w:r>
        <w:rPr>
          <w:rFonts w:hint="eastAsia"/>
        </w:rPr>
        <w:t>す</w:t>
      </w:r>
      <w:r>
        <w:t>。</w:t>
      </w:r>
    </w:p>
    <w:p w14:paraId="27D7B824" w14:textId="77777777" w:rsidR="004F24D8" w:rsidRPr="004F24D8" w:rsidRDefault="004F24D8" w:rsidP="00D06574">
      <w:pPr>
        <w:widowControl/>
        <w:spacing w:before="280" w:after="280"/>
        <w:jc w:val="left"/>
        <w:rPr>
          <w:rFonts w:ascii="ＭＳ Ｐゴシック" w:eastAsia="ＭＳ Ｐゴシック" w:hAnsi="ＭＳ Ｐゴシック" w:cs="ＭＳ Ｐゴシック"/>
          <w:color w:val="FF0000"/>
          <w:sz w:val="24"/>
          <w:szCs w:val="24"/>
        </w:rPr>
      </w:pPr>
      <w:bookmarkStart w:id="0" w:name="_GoBack"/>
      <w:bookmarkEnd w:id="0"/>
    </w:p>
    <w:p w14:paraId="56EF9103" w14:textId="77777777" w:rsidR="000E23D0" w:rsidRDefault="00D06574" w:rsidP="000E23D0">
      <w:pPr>
        <w:widowControl/>
        <w:spacing w:before="280" w:after="280" w:line="0" w:lineRule="atLeast"/>
        <w:jc w:val="left"/>
        <w:rPr>
          <w:rFonts w:ascii="ＭＳ Ｐゴシック" w:eastAsia="ＭＳ Ｐゴシック" w:hAnsi="ＭＳ Ｐゴシック" w:cs="ＭＳ Ｐゴシック"/>
          <w:color w:val="FF0000"/>
          <w:sz w:val="24"/>
          <w:szCs w:val="24"/>
        </w:rPr>
      </w:pPr>
      <w:r>
        <w:rPr>
          <w:rFonts w:ascii="ＭＳ Ｐゴシック" w:eastAsia="ＭＳ Ｐゴシック" w:hAnsi="ＭＳ Ｐゴシック" w:cs="ＭＳ Ｐゴシック"/>
          <w:color w:val="FF0000"/>
          <w:sz w:val="24"/>
          <w:szCs w:val="24"/>
        </w:rPr>
        <w:t>NoSQL,MongoDBのJSONデータにおいて</w:t>
      </w:r>
      <w:bookmarkStart w:id="1" w:name="OLE_LINK1"/>
      <w:r>
        <w:rPr>
          <w:rFonts w:ascii="ＭＳ Ｐゴシック" w:eastAsia="ＭＳ Ｐゴシック" w:hAnsi="ＭＳ Ｐゴシック" w:cs="ＭＳ Ｐゴシック"/>
          <w:color w:val="FF0000"/>
          <w:sz w:val="24"/>
          <w:szCs w:val="24"/>
        </w:rPr>
        <w:t>、</w:t>
      </w:r>
      <w:r>
        <w:rPr>
          <w:rFonts w:ascii="ＭＳ Ｐゴシック" w:eastAsia="ＭＳ Ｐゴシック" w:hAnsi="ＭＳ Ｐゴシック" w:cs="ＭＳ Ｐゴシック"/>
          <w:color w:val="FF0000"/>
          <w:sz w:val="24"/>
          <w:szCs w:val="24"/>
          <w:u w:val="single"/>
        </w:rPr>
        <w:t>inappropriate object position</w:t>
      </w:r>
      <w:bookmarkEnd w:id="1"/>
      <w:r>
        <w:rPr>
          <w:rFonts w:ascii="ＭＳ Ｐゴシック" w:eastAsia="ＭＳ Ｐゴシック" w:hAnsi="ＭＳ Ｐゴシック" w:cs="ＭＳ Ｐゴシック"/>
          <w:color w:val="FF0000"/>
          <w:sz w:val="24"/>
          <w:szCs w:val="24"/>
        </w:rPr>
        <w:t>の問題を以下のように定義する。</w:t>
      </w:r>
      <w:r>
        <w:rPr>
          <w:rFonts w:ascii="ＭＳ Ｐゴシック" w:eastAsia="ＭＳ Ｐゴシック" w:hAnsi="ＭＳ Ｐゴシック" w:cs="ＭＳ Ｐゴシック"/>
          <w:color w:val="FF0000"/>
          <w:sz w:val="24"/>
          <w:szCs w:val="24"/>
        </w:rPr>
        <w:br/>
        <w:t>P1</w:t>
      </w:r>
      <w:r w:rsidR="00EF55E1">
        <w:rPr>
          <w:rFonts w:ascii="ＭＳ Ｐゴシック" w:eastAsia="ＭＳ Ｐゴシック" w:hAnsi="ＭＳ Ｐゴシック" w:cs="ＭＳ Ｐゴシック"/>
          <w:color w:val="FF0000"/>
          <w:sz w:val="24"/>
          <w:szCs w:val="24"/>
        </w:rPr>
        <w:t xml:space="preserve">:inconsistency </w:t>
      </w:r>
      <w:r w:rsidR="00EF55E1">
        <w:rPr>
          <w:rFonts w:ascii="ＭＳ Ｐゴシック" w:eastAsia="ＭＳ Ｐゴシック" w:hAnsi="ＭＳ Ｐゴシック" w:cs="ＭＳ Ｐゴシック" w:hint="eastAsia"/>
          <w:color w:val="FF0000"/>
          <w:sz w:val="24"/>
          <w:szCs w:val="24"/>
        </w:rPr>
        <w:t>問題</w:t>
      </w:r>
      <w:r>
        <w:rPr>
          <w:rFonts w:ascii="ＭＳ Ｐゴシック" w:eastAsia="ＭＳ Ｐゴシック" w:hAnsi="ＭＳ Ｐゴシック" w:cs="ＭＳ Ｐゴシック"/>
          <w:color w:val="FF0000"/>
          <w:sz w:val="24"/>
          <w:szCs w:val="24"/>
        </w:rPr>
        <w:t xml:space="preserve">)Objectの階層構造において、Objectの親子関係がおかしい。これが問題だよと主張したい。どう問題か？　他のプログラマがB2をB1の下にあると見つけるのは大変＝探すのが大変？？　</w:t>
      </w:r>
      <w:r w:rsidRPr="00E12B32">
        <w:rPr>
          <mc:AlternateContent>
            <mc:Choice Requires="w16se">
              <w:rFonts w:ascii="ＭＳ Ｐゴシック" w:eastAsia="ＭＳ Ｐゴシック" w:hAnsi="ＭＳ Ｐゴシック" w:cs="ＭＳ Ｐゴシック" w:hint="eastAsia"/>
            </mc:Choice>
            <mc:Fallback>
              <w:rFonts w:ascii="Segoe UI Symbol" w:eastAsia="Segoe UI Symbol" w:hAnsi="Segoe UI Symbol" w:cs="Segoe UI Symbol"/>
            </mc:Fallback>
          </mc:AlternateContent>
          <w:color w:val="FF0000"/>
          <w:sz w:val="24"/>
          <w:szCs w:val="24"/>
          <w:highlight w:val="yellow"/>
          <w:u w:val="single"/>
        </w:rPr>
        <mc:AlternateContent>
          <mc:Choice Requires="w16se">
            <w16se:symEx w16se:font="Segoe UI Symbol" w16se:char="2605"/>
          </mc:Choice>
          <mc:Fallback>
            <w:t>★</w:t>
          </mc:Fallback>
        </mc:AlternateContent>
      </w:r>
      <w:r w:rsidRPr="00E12B32">
        <w:rPr>
          <w:rFonts w:ascii="ＭＳ Ｐゴシック" w:eastAsia="ＭＳ Ｐゴシック" w:hAnsi="ＭＳ Ｐゴシック" w:cs="ＭＳ Ｐゴシック"/>
          <w:color w:val="FF0000"/>
          <w:sz w:val="24"/>
          <w:szCs w:val="24"/>
          <w:highlight w:val="yellow"/>
          <w:u w:val="single"/>
        </w:rPr>
        <w:t>cdしていくという設計手法がいいよというサイト、論文を見つけて。</w:t>
      </w:r>
    </w:p>
    <w:p w14:paraId="66BEA7D5" w14:textId="20EA4897" w:rsidR="00D06574" w:rsidRDefault="00D06574" w:rsidP="000E23D0">
      <w:pPr>
        <w:widowControl/>
        <w:spacing w:before="280" w:after="280" w:line="0" w:lineRule="atLeast"/>
        <w:jc w:val="left"/>
        <w:rPr>
          <w:rFonts w:ascii="ＭＳ Ｐゴシック" w:eastAsia="ＭＳ Ｐゴシック" w:hAnsi="ＭＳ Ｐゴシック" w:cs="ＭＳ Ｐゴシック"/>
          <w:color w:val="FF0000"/>
          <w:sz w:val="24"/>
          <w:szCs w:val="24"/>
        </w:rPr>
      </w:pPr>
      <w:commentRangeStart w:id="2"/>
      <w:r>
        <w:rPr>
          <w:rFonts w:ascii="ＭＳ Ｐゴシック" w:eastAsia="ＭＳ Ｐゴシック" w:hAnsi="ＭＳ Ｐゴシック" w:cs="ＭＳ Ｐゴシック"/>
          <w:color w:val="FF0000"/>
          <w:sz w:val="24"/>
          <w:szCs w:val="24"/>
        </w:rPr>
        <w:t xml:space="preserve">　A-B1-B2</w:t>
      </w:r>
      <w:r>
        <w:rPr>
          <w:rFonts w:ascii="ＭＳ Ｐゴシック" w:eastAsia="ＭＳ Ｐゴシック" w:hAnsi="ＭＳ Ｐゴシック" w:cs="ＭＳ Ｐゴシック"/>
          <w:color w:val="FF0000"/>
          <w:sz w:val="24"/>
          <w:szCs w:val="24"/>
        </w:rPr>
        <w:br/>
        <w:t xml:space="preserve">　　-B3</w:t>
      </w:r>
    </w:p>
    <w:p w14:paraId="3B397683" w14:textId="219CBC58" w:rsidR="00D06574" w:rsidRDefault="00D06574" w:rsidP="000E23D0">
      <w:pPr>
        <w:widowControl/>
        <w:spacing w:before="280" w:after="280" w:line="0" w:lineRule="atLeast"/>
        <w:jc w:val="left"/>
        <w:rPr>
          <w:rFonts w:ascii="ＭＳ Ｐゴシック" w:eastAsia="ＭＳ Ｐゴシック" w:hAnsi="ＭＳ Ｐゴシック" w:cs="ＭＳ Ｐゴシック"/>
          <w:color w:val="FF0000"/>
          <w:sz w:val="24"/>
          <w:szCs w:val="24"/>
        </w:rPr>
      </w:pPr>
      <w:r>
        <w:rPr>
          <w:rFonts w:ascii="ＭＳ Ｐゴシック" w:eastAsia="ＭＳ Ｐゴシック" w:hAnsi="ＭＳ Ｐゴシック" w:cs="ＭＳ Ｐゴシック"/>
          <w:color w:val="FF0000"/>
          <w:sz w:val="24"/>
          <w:szCs w:val="24"/>
        </w:rPr>
        <w:t>で、B2がB1の下にあるのは変。</w:t>
      </w:r>
      <w:r w:rsidR="00D623EB">
        <w:rPr>
          <w:rFonts w:ascii="ＭＳ Ｐゴシック" w:eastAsia="ＭＳ Ｐゴシック" w:hAnsi="ＭＳ Ｐゴシック" w:cs="ＭＳ Ｐゴシック" w:hint="eastAsia"/>
          <w:color w:val="FF0000"/>
          <w:sz w:val="24"/>
          <w:szCs w:val="24"/>
        </w:rPr>
        <w:t>このため、このJSONデータにアクセスするために可読性が低下し、以下のような問題が発生する。</w:t>
      </w:r>
      <w:r w:rsidR="00D623EB">
        <w:rPr>
          <mc:AlternateContent>
            <mc:Choice Requires="w16se">
              <w:rFonts w:ascii="ＭＳ Ｐゴシック" w:eastAsia="ＭＳ Ｐゴシック" w:hAnsi="ＭＳ Ｐゴシック" w:cs="ＭＳ Ｐゴシック" w:hint="eastAsia"/>
            </mc:Choice>
            <mc:Fallback>
              <w:rFonts w:ascii="Segoe UI Symbol" w:eastAsia="Segoe UI Symbol" w:hAnsi="Segoe UI Symbol" w:cs="Segoe UI Symbol"/>
            </mc:Fallback>
          </mc:AlternateContent>
          <w:color w:val="FF0000"/>
          <w:sz w:val="24"/>
          <w:szCs w:val="24"/>
        </w:rPr>
        <mc:AlternateContent>
          <mc:Choice Requires="w16se">
            <w16se:symEx w16se:font="Segoe UI Symbol" w16se:char="2605"/>
          </mc:Choice>
          <mc:Fallback>
            <w:t>★</w:t>
          </mc:Fallback>
        </mc:AlternateContent>
      </w:r>
      <w:r w:rsidR="00D623EB">
        <w:rPr>
          <w:rFonts w:ascii="ＭＳ Ｐゴシック" w:eastAsia="ＭＳ Ｐゴシック" w:hAnsi="ＭＳ Ｐゴシック" w:cs="ＭＳ Ｐゴシック" w:hint="eastAsia"/>
          <w:color w:val="FF0000"/>
          <w:sz w:val="24"/>
          <w:szCs w:val="24"/>
        </w:rPr>
        <w:t>ここにアクセスするプログラムを入れる。</w:t>
      </w:r>
    </w:p>
    <w:p w14:paraId="7993033D" w14:textId="5C1EF9CA" w:rsidR="00D623EB" w:rsidRDefault="00D623EB" w:rsidP="000E23D0">
      <w:pPr>
        <w:widowControl/>
        <w:spacing w:before="280" w:after="280" w:line="0" w:lineRule="atLeast"/>
        <w:jc w:val="left"/>
        <w:rPr>
          <w:rFonts w:ascii="ＭＳ Ｐゴシック" w:eastAsia="ＭＳ Ｐゴシック" w:hAnsi="ＭＳ Ｐゴシック" w:cs="ＭＳ Ｐゴシック" w:hint="eastAsia"/>
          <w:color w:val="FF0000"/>
          <w:sz w:val="24"/>
          <w:szCs w:val="24"/>
        </w:rPr>
      </w:pPr>
      <w:r>
        <w:rPr>
          <w:rFonts w:ascii="ＭＳ Ｐゴシック" w:eastAsia="ＭＳ Ｐゴシック" w:hAnsi="ＭＳ Ｐゴシック" w:cs="ＭＳ Ｐゴシック" w:hint="eastAsia"/>
          <w:color w:val="FF0000"/>
          <w:sz w:val="24"/>
          <w:szCs w:val="24"/>
        </w:rPr>
        <w:t>もし、上記</w:t>
      </w:r>
      <w:r>
        <w:rPr>
          <w:rFonts w:ascii="ＭＳ Ｐゴシック" w:eastAsia="ＭＳ Ｐゴシック" w:hAnsi="ＭＳ Ｐゴシック" w:cs="ＭＳ Ｐゴシック"/>
          <w:color w:val="FF0000"/>
          <w:sz w:val="24"/>
          <w:szCs w:val="24"/>
        </w:rPr>
        <w:t>mongoDB</w:t>
      </w:r>
      <w:r>
        <w:rPr>
          <w:rFonts w:ascii="ＭＳ Ｐゴシック" w:eastAsia="ＭＳ Ｐゴシック" w:hAnsi="ＭＳ Ｐゴシック" w:cs="ＭＳ Ｐゴシック" w:hint="eastAsia"/>
          <w:color w:val="FF0000"/>
          <w:sz w:val="24"/>
          <w:szCs w:val="24"/>
        </w:rPr>
        <w:t>の構造が以下のような構造であれば、</w:t>
      </w:r>
    </w:p>
    <w:p w14:paraId="26845B27" w14:textId="5F667B3F" w:rsidR="00D06574" w:rsidRDefault="00D06574" w:rsidP="000E23D0">
      <w:pPr>
        <w:widowControl/>
        <w:spacing w:before="280" w:after="280" w:line="0" w:lineRule="atLeast"/>
        <w:jc w:val="left"/>
        <w:rPr>
          <w:rFonts w:ascii="ＭＳ Ｐゴシック" w:eastAsia="ＭＳ Ｐゴシック" w:hAnsi="ＭＳ Ｐゴシック" w:cs="ＭＳ Ｐゴシック"/>
          <w:color w:val="FF0000"/>
          <w:sz w:val="24"/>
          <w:szCs w:val="24"/>
        </w:rPr>
      </w:pPr>
      <w:r>
        <w:rPr>
          <w:rFonts w:ascii="ＭＳ Ｐゴシック" w:eastAsia="ＭＳ Ｐゴシック" w:hAnsi="ＭＳ Ｐゴシック" w:cs="ＭＳ Ｐゴシック"/>
          <w:color w:val="FF0000"/>
          <w:sz w:val="24"/>
          <w:szCs w:val="24"/>
        </w:rPr>
        <w:t xml:space="preserve">　A-B1</w:t>
      </w:r>
      <w:r>
        <w:rPr>
          <w:rFonts w:ascii="ＭＳ Ｐゴシック" w:eastAsia="ＭＳ Ｐゴシック" w:hAnsi="ＭＳ Ｐゴシック" w:cs="ＭＳ Ｐゴシック"/>
          <w:color w:val="FF0000"/>
          <w:sz w:val="24"/>
          <w:szCs w:val="24"/>
        </w:rPr>
        <w:br/>
        <w:t xml:space="preserve">　 -B2</w:t>
      </w:r>
      <w:r>
        <w:rPr>
          <w:rFonts w:ascii="ＭＳ Ｐゴシック" w:eastAsia="ＭＳ Ｐゴシック" w:hAnsi="ＭＳ Ｐゴシック" w:cs="ＭＳ Ｐゴシック"/>
          <w:color w:val="FF0000"/>
          <w:sz w:val="24"/>
          <w:szCs w:val="24"/>
        </w:rPr>
        <w:br/>
        <w:t xml:space="preserve">　 -B3</w:t>
      </w:r>
      <w:commentRangeEnd w:id="2"/>
      <w:r w:rsidR="00D623EB">
        <w:rPr>
          <w:rStyle w:val="a9"/>
        </w:rPr>
        <w:commentReference w:id="2"/>
      </w:r>
    </w:p>
    <w:p w14:paraId="3EA9BFA9" w14:textId="1E624E65" w:rsidR="00D06574" w:rsidRDefault="00D623EB" w:rsidP="000E23D0">
      <w:pPr>
        <w:widowControl/>
        <w:spacing w:before="280" w:after="280" w:line="0" w:lineRule="atLeast"/>
        <w:jc w:val="left"/>
        <w:rPr>
          <w:rFonts w:ascii="ＭＳ Ｐゴシック" w:eastAsia="ＭＳ Ｐゴシック" w:hAnsi="ＭＳ Ｐゴシック" w:cs="ＭＳ Ｐゴシック" w:hint="eastAsia"/>
          <w:color w:val="FF0000"/>
          <w:sz w:val="24"/>
          <w:szCs w:val="24"/>
        </w:rPr>
      </w:pPr>
      <w:r>
        <w:rPr>
          <w:rFonts w:ascii="ＭＳ Ｐゴシック" w:eastAsia="ＭＳ Ｐゴシック" w:hAnsi="ＭＳ Ｐゴシック" w:cs="ＭＳ Ｐゴシック" w:hint="eastAsia"/>
          <w:color w:val="FF0000"/>
          <w:sz w:val="24"/>
          <w:szCs w:val="24"/>
        </w:rPr>
        <w:t>上記のデータアクセスは以下の通りになり、可読性が向上し、データアクセスに要する工数も改善される。</w:t>
      </w:r>
    </w:p>
    <w:p w14:paraId="1F49FFCD" w14:textId="0F9B057F" w:rsidR="00D06574" w:rsidRPr="004F24D8" w:rsidRDefault="00D06574">
      <w:pPr>
        <w:rPr>
          <w:color w:val="FF0000"/>
        </w:rPr>
      </w:pPr>
      <w:r w:rsidRPr="00E12B32">
        <w:rPr>
          <w:color w:val="FF0000"/>
          <w:highlight w:val="yellow"/>
        </w:rPr>
        <w:t>P</w:t>
      </w:r>
      <w:r w:rsidRPr="00E12B32">
        <w:rPr>
          <w:rFonts w:hint="eastAsia"/>
          <w:color w:val="FF0000"/>
          <w:highlight w:val="yellow"/>
        </w:rPr>
        <w:t>2</w:t>
      </w:r>
      <w:r w:rsidR="00EF55E1" w:rsidRPr="00E12B32">
        <w:rPr>
          <w:color w:val="FF0000"/>
          <w:highlight w:val="yellow"/>
        </w:rPr>
        <w:t xml:space="preserve">:flat </w:t>
      </w:r>
      <w:r w:rsidR="00EF55E1" w:rsidRPr="00E12B32">
        <w:rPr>
          <w:rFonts w:hint="eastAsia"/>
          <w:color w:val="FF0000"/>
          <w:highlight w:val="yellow"/>
        </w:rPr>
        <w:t>問題</w:t>
      </w:r>
      <w:r w:rsidRPr="00E12B32">
        <w:rPr>
          <w:rFonts w:hint="eastAsia"/>
          <w:color w:val="FF0000"/>
          <w:highlight w:val="yellow"/>
        </w:rPr>
        <w:t>）</w:t>
      </w:r>
      <w:r w:rsidR="00EF55E1" w:rsidRPr="00E12B32">
        <w:rPr>
          <w:rFonts w:hint="eastAsia"/>
          <w:color w:val="FF0000"/>
          <w:highlight w:val="yellow"/>
        </w:rPr>
        <w:t>c</w:t>
      </w:r>
      <w:r w:rsidR="00EF55E1" w:rsidRPr="00E12B32">
        <w:rPr>
          <w:color w:val="FF0000"/>
          <w:highlight w:val="yellow"/>
        </w:rPr>
        <w:t>sv</w:t>
      </w:r>
      <w:r w:rsidR="00EF55E1" w:rsidRPr="00E12B32">
        <w:rPr>
          <w:rFonts w:hint="eastAsia"/>
          <w:color w:val="FF0000"/>
          <w:highlight w:val="yellow"/>
        </w:rPr>
        <w:t>をm</w:t>
      </w:r>
      <w:r w:rsidR="00EF55E1" w:rsidRPr="00E12B32">
        <w:rPr>
          <w:color w:val="FF0000"/>
          <w:highlight w:val="yellow"/>
        </w:rPr>
        <w:t>ongoDB</w:t>
      </w:r>
      <w:r w:rsidR="00EF55E1" w:rsidRPr="00E12B32">
        <w:rPr>
          <w:rFonts w:hint="eastAsia"/>
          <w:color w:val="FF0000"/>
          <w:highlight w:val="yellow"/>
        </w:rPr>
        <w:t>に単純にもってくる場合に、o</w:t>
      </w:r>
      <w:r w:rsidR="00EF55E1" w:rsidRPr="00E12B32">
        <w:rPr>
          <w:color w:val="FF0000"/>
          <w:highlight w:val="yellow"/>
        </w:rPr>
        <w:t>bject</w:t>
      </w:r>
      <w:r w:rsidR="00EF55E1" w:rsidRPr="00E12B32">
        <w:rPr>
          <w:rFonts w:hint="eastAsia"/>
          <w:color w:val="FF0000"/>
          <w:highlight w:val="yellow"/>
        </w:rPr>
        <w:t>がフラットになってしまう問題</w:t>
      </w:r>
      <w:r w:rsidR="004F24D8" w:rsidRPr="00E12B32">
        <w:rPr>
          <w:rFonts w:hint="eastAsia"/>
          <w:color w:val="FF0000"/>
          <w:highlight w:val="yellow"/>
        </w:rPr>
        <w:t xml:space="preserve">　</w:t>
      </w:r>
      <w:r w:rsidR="004F24D8" w:rsidRPr="00E12B32">
        <w:rPr>
          <mc:AlternateContent>
            <mc:Choice Requires="w16se">
              <w:rFonts w:hint="eastAsia"/>
            </mc:Choice>
            <mc:Fallback>
              <w:rFonts w:ascii="Segoe UI Symbol" w:eastAsia="Segoe UI Symbol" w:hAnsi="Segoe UI Symbol" w:cs="Segoe UI Symbol"/>
            </mc:Fallback>
          </mc:AlternateContent>
          <w:color w:val="FF0000"/>
          <w:highlight w:val="yellow"/>
        </w:rPr>
        <mc:AlternateContent>
          <mc:Choice Requires="w16se">
            <w16se:symEx w16se:font="Segoe UI Symbol" w16se:char="2605"/>
          </mc:Choice>
          <mc:Fallback>
            <w:t>★</w:t>
          </mc:Fallback>
        </mc:AlternateContent>
      </w:r>
      <w:r w:rsidR="004F24D8" w:rsidRPr="00E12B32">
        <w:rPr>
          <w:rFonts w:hint="eastAsia"/>
          <w:color w:val="FF0000"/>
          <w:highlight w:val="yellow"/>
        </w:rPr>
        <w:t>文献あるか？</w:t>
      </w:r>
    </w:p>
    <w:p w14:paraId="1B01BF3D" w14:textId="4E9C6B1D" w:rsidR="00D06574" w:rsidRPr="00367560" w:rsidRDefault="00D06574">
      <w:pPr>
        <w:rPr>
          <w:color w:val="FF0000"/>
        </w:rPr>
      </w:pPr>
    </w:p>
    <w:p w14:paraId="61C6180B" w14:textId="3B3E74A7" w:rsidR="004F24D8" w:rsidRPr="00367560" w:rsidRDefault="00367560">
      <w:pPr>
        <w:rPr>
          <w:color w:val="FF0000"/>
        </w:rPr>
      </w:pPr>
      <w:r w:rsidRPr="00367560">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bookmarkStart w:id="3" w:name="OLE_LINK3"/>
      <w:r w:rsidRPr="00367560">
        <w:rPr>
          <w:rFonts w:hint="eastAsia"/>
          <w:color w:val="FF0000"/>
        </w:rPr>
        <w:t>上下関係が</w:t>
      </w:r>
      <w:r w:rsidRPr="00367560">
        <w:rPr>
          <w:color w:val="FF0000"/>
        </w:rPr>
        <w:t>1:N</w:t>
      </w:r>
      <w:r w:rsidRPr="00367560">
        <w:rPr>
          <w:rFonts w:hint="eastAsia"/>
          <w:color w:val="FF0000"/>
        </w:rPr>
        <w:t>の場合はh</w:t>
      </w:r>
      <w:r w:rsidRPr="00367560">
        <w:rPr>
          <w:color w:val="FF0000"/>
        </w:rPr>
        <w:t>as-a-relationship</w:t>
      </w:r>
      <w:r w:rsidRPr="00367560">
        <w:rPr>
          <w:rFonts w:hint="eastAsia"/>
          <w:color w:val="FF0000"/>
        </w:rPr>
        <w:t>でいいが、M</w:t>
      </w:r>
      <w:r w:rsidRPr="00367560">
        <w:rPr>
          <w:color w:val="FF0000"/>
        </w:rPr>
        <w:t>:N</w:t>
      </w:r>
      <w:r w:rsidRPr="00367560">
        <w:rPr>
          <w:rFonts w:hint="eastAsia"/>
          <w:color w:val="FF0000"/>
        </w:rPr>
        <w:t>の場合はどう扱えばいいか？　余り例がないと言って逃げる？</w:t>
      </w:r>
      <w:bookmarkEnd w:id="3"/>
    </w:p>
    <w:p w14:paraId="7EC5D21A" w14:textId="6E340E0F" w:rsidR="0041737E" w:rsidRDefault="0041737E"/>
    <w:p w14:paraId="5E0C4697" w14:textId="77777777" w:rsidR="00556185" w:rsidRDefault="00556185"/>
    <w:p w14:paraId="23806968" w14:textId="10587BF9" w:rsidR="0090682F" w:rsidRDefault="0090682F"/>
    <w:p w14:paraId="2D98B3FC" w14:textId="77777777" w:rsidR="0090682F" w:rsidRDefault="0090682F"/>
    <w:p w14:paraId="05480BF2" w14:textId="7B8170AB" w:rsidR="00F43333" w:rsidRPr="004F24D8" w:rsidRDefault="00E80EB9" w:rsidP="006C70AD">
      <w:pPr>
        <w:rPr>
          <w:color w:val="FF0000"/>
        </w:rPr>
      </w:pPr>
      <w:r>
        <w:rPr>
          <w:rFonts w:hint="eastAsia"/>
          <w:color w:val="FF0000"/>
        </w:rPr>
        <w:t>2.2　必要とされる機能</w:t>
      </w:r>
    </w:p>
    <w:p w14:paraId="4CE063B4" w14:textId="3FC65B8A" w:rsidR="003D5FCE" w:rsidRPr="004F24D8" w:rsidRDefault="003D5FCE" w:rsidP="006C70AD">
      <w:pPr>
        <w:rPr>
          <w:color w:val="FF0000"/>
        </w:rPr>
      </w:pPr>
    </w:p>
    <w:p w14:paraId="235A16C3" w14:textId="3B0AF188" w:rsidR="006C70AD" w:rsidRPr="004F24D8" w:rsidRDefault="004F24D8" w:rsidP="006C70AD">
      <w:pPr>
        <w:rPr>
          <w:color w:val="FF0000"/>
        </w:rPr>
      </w:pPr>
      <w:bookmarkStart w:id="4" w:name="OLE_LINK4"/>
      <w:r w:rsidRPr="004F24D8">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4F24D8">
        <w:rPr>
          <w:rFonts w:hint="eastAsia"/>
          <w:color w:val="FF0000"/>
        </w:rPr>
        <w:t>問題を解決するための要求定義を書く。3節への橋渡し</w:t>
      </w:r>
    </w:p>
    <w:bookmarkEnd w:id="4"/>
    <w:p w14:paraId="29EE7B2A" w14:textId="019C3AE4" w:rsidR="004F24D8" w:rsidRDefault="003D5FCE" w:rsidP="006C70AD">
      <w:r>
        <w:rPr>
          <w:rFonts w:hint="eastAsia"/>
        </w:rPr>
        <w:t>本ツールで必要とされる機能について述べる。本ドキュメントDBスキーマ構成ツール</w:t>
      </w:r>
    </w:p>
    <w:p w14:paraId="618BF446" w14:textId="77777777" w:rsidR="00556185" w:rsidRDefault="00556185" w:rsidP="006C70AD"/>
    <w:p w14:paraId="5E15B3B6" w14:textId="77777777" w:rsidR="00556185" w:rsidRDefault="00556185" w:rsidP="006C70AD"/>
    <w:p w14:paraId="45ED7A59" w14:textId="7663F7BB" w:rsidR="004F24D8" w:rsidRDefault="00E80EB9" w:rsidP="004F24D8">
      <w:r>
        <w:rPr>
          <w:rFonts w:hint="eastAsia"/>
        </w:rPr>
        <w:lastRenderedPageBreak/>
        <w:t>3</w:t>
      </w:r>
      <w:r w:rsidR="004F24D8">
        <w:t>自然言語処理を用いたスキーマ構成の検出</w:t>
      </w:r>
    </w:p>
    <w:p w14:paraId="61A367A2" w14:textId="4C7345AC" w:rsidR="004F24D8" w:rsidRPr="004F24D8" w:rsidRDefault="004F24D8" w:rsidP="006C70AD"/>
    <w:p w14:paraId="72A85254" w14:textId="77777777" w:rsidR="004F24D8" w:rsidRDefault="00546109" w:rsidP="006C70AD">
      <w:r>
        <w:rPr>
          <w:rFonts w:hint="eastAsia"/>
        </w:rPr>
        <w:t>本研究ではJSON構造をもつスキーマの構成をデータのフィールド名をもとに</w:t>
      </w:r>
      <w:r w:rsidR="00083145">
        <w:rPr>
          <w:rFonts w:hint="eastAsia"/>
        </w:rPr>
        <w:t>スキーマのドキュメント間の意味的な距離および上下関係の指標を明示することでスキーマ設計を支援することを目的とする。</w:t>
      </w:r>
    </w:p>
    <w:p w14:paraId="326846EB" w14:textId="77777777" w:rsidR="00556185" w:rsidRDefault="004F24D8" w:rsidP="006C70AD">
      <w:pPr>
        <w:rPr>
          <w:color w:val="FF0000"/>
        </w:rPr>
      </w:pPr>
      <w:bookmarkStart w:id="5" w:name="OLE_LINK5"/>
      <w:r w:rsidRPr="004F24D8">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4F24D8">
        <w:rPr>
          <w:rFonts w:hint="eastAsia"/>
          <w:color w:val="FF0000"/>
        </w:rPr>
        <w:t>スキーマの上下関係が全体</w:t>
      </w:r>
      <w:r w:rsidRPr="004F24D8">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Pr="004F24D8">
        <w:rPr>
          <w:rFonts w:hint="eastAsia"/>
          <w:color w:val="FF0000"/>
        </w:rPr>
        <w:t>部分</w:t>
      </w:r>
      <w:r>
        <w:rPr>
          <w:rFonts w:hint="eastAsia"/>
          <w:color w:val="FF0000"/>
        </w:rPr>
        <w:t>(</w:t>
      </w:r>
      <w:r>
        <w:rPr>
          <w:color w:val="FF0000"/>
        </w:rPr>
        <w:t>has-a-relationship)</w:t>
      </w:r>
      <w:r w:rsidRPr="004F24D8">
        <w:rPr>
          <w:rFonts w:hint="eastAsia"/>
          <w:color w:val="FF0000"/>
        </w:rPr>
        <w:t>になっていることを述べる。全体</w:t>
      </w:r>
      <w:r w:rsidRPr="004F24D8">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Pr="004F24D8">
        <w:rPr>
          <w:rFonts w:hint="eastAsia"/>
          <w:color w:val="FF0000"/>
        </w:rPr>
        <w:t>部分はテーブルに対応したものだが、</w:t>
      </w:r>
    </w:p>
    <w:p w14:paraId="655F2627" w14:textId="77777777" w:rsidR="00556185" w:rsidRDefault="00556185" w:rsidP="006C70AD">
      <w:pPr>
        <w:rPr>
          <w:color w:val="FF0000"/>
        </w:rPr>
      </w:pPr>
    </w:p>
    <w:p w14:paraId="1F61FEED" w14:textId="066EF344" w:rsidR="002B285E" w:rsidRDefault="004F24D8" w:rsidP="006C70AD">
      <w:pPr>
        <w:rPr>
          <w:color w:val="FF0000"/>
        </w:rPr>
      </w:pPr>
      <w:r w:rsidRPr="004F24D8">
        <w:rPr>
          <w:rFonts w:hint="eastAsia"/>
          <w:color w:val="FF0000"/>
        </w:rPr>
        <w:t>JSONはこれだけでいいか。例えば、抽象</w:t>
      </w:r>
      <w:r w:rsidRPr="004F24D8">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Pr="004F24D8">
        <w:rPr>
          <w:rFonts w:hint="eastAsia"/>
          <w:color w:val="FF0000"/>
        </w:rPr>
        <w:t>具体など。クラス定義の仕方を調べるか？</w:t>
      </w:r>
      <w:bookmarkEnd w:id="5"/>
    </w:p>
    <w:p w14:paraId="697734FE" w14:textId="77777777" w:rsidR="00556185" w:rsidRDefault="00556185" w:rsidP="006C70AD">
      <w:pPr>
        <w:rPr>
          <w:color w:val="FF0000"/>
        </w:rPr>
      </w:pPr>
    </w:p>
    <w:p w14:paraId="260756E2" w14:textId="77777777" w:rsidR="002B285E" w:rsidRPr="004F24D8" w:rsidRDefault="002B285E" w:rsidP="006C70AD">
      <w:pPr>
        <w:rPr>
          <w:color w:val="FF0000"/>
        </w:rPr>
      </w:pPr>
    </w:p>
    <w:p w14:paraId="25168BDA" w14:textId="1AA3F900" w:rsidR="002B285E" w:rsidRPr="00736FBC" w:rsidRDefault="00F43333" w:rsidP="006C70AD">
      <w:r>
        <w:t>提案手法についての概要を現した図をいかに示す。提案手法はテキスト</w:t>
      </w:r>
      <w:r w:rsidR="00F26B04">
        <w:rPr>
          <w:rFonts w:hint="eastAsia"/>
        </w:rPr>
        <w:t>コーパス</w:t>
      </w:r>
      <w:r>
        <w:t>から単語間の上下関係を評価できる環境を構築し、自然言語処理を使用してスキーマの上下関係</w:t>
      </w:r>
      <w:r w:rsidR="00A32BF5">
        <w:rPr>
          <w:rFonts w:hint="eastAsia"/>
        </w:rPr>
        <w:t>の指標</w:t>
      </w:r>
      <w:r w:rsidR="004B6C89" w:rsidRPr="004B6C8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4B6C89" w:rsidRPr="004B6C89">
        <w:rPr>
          <w:rFonts w:hint="eastAsia"/>
          <w:color w:val="FF0000"/>
        </w:rPr>
        <w:t>名前はある？</w:t>
      </w:r>
      <w:r w:rsidR="00A32BF5">
        <w:rPr>
          <w:rFonts w:hint="eastAsia"/>
        </w:rPr>
        <w:t>を算出</w:t>
      </w:r>
      <w:r w:rsidR="004B6C89" w:rsidRPr="004B6C8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4B6C89" w:rsidRPr="004B6C89">
        <w:rPr>
          <w:rFonts w:hint="eastAsia"/>
          <w:color w:val="FF0000"/>
        </w:rPr>
        <w:t>こちらの算出の</w:t>
      </w:r>
      <w:r w:rsidR="004B6C89">
        <w:rPr>
          <w:rFonts w:hint="eastAsia"/>
          <w:color w:val="FF0000"/>
        </w:rPr>
        <w:t>仕方を少し書く？</w:t>
      </w:r>
      <w:r w:rsidR="00F26B04">
        <w:rPr>
          <w:rFonts w:hint="eastAsia"/>
        </w:rPr>
        <w:t>また上下関係とともに</w:t>
      </w:r>
      <w:r w:rsidR="00A32BF5">
        <w:rPr>
          <w:rFonts w:hint="eastAsia"/>
        </w:rPr>
        <w:t>語の類似度を測定して</w:t>
      </w:r>
      <w:r w:rsidR="00F26B04">
        <w:rPr>
          <w:rFonts w:hint="eastAsia"/>
        </w:rPr>
        <w:t>ツリー構造と</w:t>
      </w:r>
      <w:r w:rsidR="00A32BF5">
        <w:rPr>
          <w:rFonts w:hint="eastAsia"/>
        </w:rPr>
        <w:t>なるクラスター構成となる</w:t>
      </w:r>
      <w:r w:rsidR="00083145">
        <w:rPr>
          <w:rFonts w:hint="eastAsia"/>
        </w:rPr>
        <w:t>単語群を</w:t>
      </w:r>
      <w:r w:rsidR="00A32BF5">
        <w:rPr>
          <w:rFonts w:hint="eastAsia"/>
        </w:rPr>
        <w:t>作成</w:t>
      </w:r>
      <w:r w:rsidR="00083145">
        <w:rPr>
          <w:rFonts w:hint="eastAsia"/>
        </w:rPr>
        <w:t>し、ドキュメント間の意味的な距離を算出する。両指標をベース修正対象の構造を検出し、候補となるドキュメントを推薦、評価する。この類似度の算出にはドキュメントのフィールド名に使用している単語</w:t>
      </w:r>
      <w:r w:rsidR="00155969">
        <w:rPr>
          <w:rFonts w:hint="eastAsia"/>
        </w:rPr>
        <w:t>を自然言語処理を行ってベクトル変換を行い、そのコサイン類似度を算出することで類似度としている。この算出には</w:t>
      </w:r>
      <w:r w:rsidR="00155969">
        <w:t>FastText</w:t>
      </w:r>
      <w:r w:rsidR="00736FBC" w:rsidRPr="00736FBC">
        <w:rPr>
          <w:rFonts w:hint="eastAsia"/>
        </w:rPr>
        <w:t>(</w:t>
      </w:r>
      <w:r w:rsidR="00736FBC" w:rsidRPr="00736FBC">
        <w:t>https://fasttext.cc/)</w:t>
      </w:r>
    </w:p>
    <w:p w14:paraId="512EDA64" w14:textId="4059B177" w:rsidR="002B285E" w:rsidRPr="00BC2735" w:rsidRDefault="00155969" w:rsidP="006C70AD">
      <w:r>
        <w:rPr>
          <w:rFonts w:hint="eastAsia"/>
        </w:rPr>
        <w:t>を使用した。得られたコサイン類似度を用いてクラスタリングを行い、その結果によって語間の意味的な距離を表示する。上下関係についてはs</w:t>
      </w:r>
      <w:r>
        <w:t>ke</w:t>
      </w:r>
      <w:r w:rsidR="001F1DEC">
        <w:rPr>
          <w:rFonts w:hint="eastAsia"/>
        </w:rPr>
        <w:t>t</w:t>
      </w:r>
      <w:r w:rsidR="001F1DEC">
        <w:t>ch engine</w:t>
      </w:r>
      <w:r w:rsidR="00CA4278">
        <w:rPr>
          <w:color w:val="FF0000"/>
        </w:rPr>
        <w:fldChar w:fldCharType="begin" w:fldLock="1"/>
      </w:r>
      <w:r w:rsidR="00B550DA">
        <w:rPr>
          <w:color w:val="FF0000"/>
        </w:rPr>
        <w:instrText>ADDIN paperpile_citation &lt;clusterId&gt;E919L166H457F241&lt;/clusterId&gt;&lt;metadata&gt;&lt;citation&gt;&lt;id&gt;f7974dc5-27b9-4438-95d3-e97d2a94e8d5&lt;/id&gt;&lt;/citation&gt;&lt;/metadata&gt;&lt;data&gt;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&lt;/data&gt; \* MERGEFORMAT</w:instrText>
      </w:r>
      <w:r w:rsidR="00CA4278">
        <w:rPr>
          <w:color w:val="FF0000"/>
        </w:rPr>
        <w:fldChar w:fldCharType="separate"/>
      </w:r>
      <w:r w:rsidR="00B550DA" w:rsidRPr="00B550DA">
        <w:rPr>
          <w:noProof/>
          <w:color w:val="FF0000"/>
          <w:vertAlign w:val="superscript"/>
        </w:rPr>
        <w:t>2</w:t>
      </w:r>
      <w:r w:rsidR="00CA4278">
        <w:rPr>
          <w:color w:val="FF0000"/>
        </w:rPr>
        <w:fldChar w:fldCharType="end"/>
      </w:r>
    </w:p>
    <w:p w14:paraId="2E1CBE8F" w14:textId="7EBDC4AB" w:rsidR="00083145" w:rsidRDefault="001F1DEC" w:rsidP="006C70AD">
      <w:r>
        <w:rPr>
          <w:rFonts w:hint="eastAsia"/>
        </w:rPr>
        <w:t>を使用した。単語間の共起関係から上下関係を検出し、関係が成立するか判定する。</w:t>
      </w:r>
    </w:p>
    <w:p w14:paraId="6385525E" w14:textId="77777777" w:rsidR="006C70AD" w:rsidRPr="00083145" w:rsidRDefault="006C70AD" w:rsidP="006C70AD"/>
    <w:p w14:paraId="33CB5A43" w14:textId="6FED26C1" w:rsidR="0041737E" w:rsidRDefault="0007675D" w:rsidP="006C70AD">
      <w:r>
        <w:rPr>
          <w:rFonts w:hint="eastAsia"/>
        </w:rPr>
        <w:t>3.</w:t>
      </w:r>
      <w:r w:rsidR="00F43333">
        <w:t>1 語の上下関係の算出</w:t>
      </w:r>
    </w:p>
    <w:p w14:paraId="1FE1FE7E" w14:textId="3BECE2F8" w:rsidR="00D272F9" w:rsidRDefault="00D272F9" w:rsidP="006C70AD"/>
    <w:p w14:paraId="09CC0A9B" w14:textId="67225FAB" w:rsidR="00D272F9" w:rsidRDefault="00D272F9" w:rsidP="006C70AD">
      <w:r>
        <w:t xml:space="preserve">Has a  part of </w:t>
      </w:r>
      <w:r>
        <w:rPr>
          <w:rFonts w:hint="eastAsia"/>
        </w:rPr>
        <w:t>の関係抽出</w:t>
      </w:r>
    </w:p>
    <w:p w14:paraId="2CBCFEE9" w14:textId="1444DEC9" w:rsidR="00D272F9" w:rsidRDefault="00D272F9" w:rsidP="006C70AD"/>
    <w:p w14:paraId="7D0E2E40" w14:textId="29A66449" w:rsidR="00622564" w:rsidRDefault="00AA5849" w:rsidP="006C70AD">
      <w:r>
        <w:rPr>
          <w:rFonts w:hint="eastAsia"/>
        </w:rPr>
        <w:t>語の上下関係</w:t>
      </w:r>
      <w:r w:rsidR="00E80EB9" w:rsidRPr="00E80EB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E80EB9" w:rsidRPr="00E80EB9">
        <w:rPr>
          <w:rFonts w:hint="eastAsia"/>
          <w:color w:val="FF0000"/>
        </w:rPr>
        <w:t>語の上下関係と</w:t>
      </w:r>
      <w:r w:rsidR="00E80EB9" w:rsidRPr="00E80EB9">
        <w:rPr>
          <w:color w:val="FF0000"/>
        </w:rPr>
        <w:t>Has-a-relationship</w:t>
      </w:r>
      <w:r w:rsidR="00E80EB9" w:rsidRPr="00E80EB9">
        <w:rPr>
          <w:rFonts w:hint="eastAsia"/>
          <w:color w:val="FF0000"/>
        </w:rPr>
        <w:t>は微妙に違うことを意識のこと</w:t>
      </w:r>
      <w:r>
        <w:rPr>
          <w:rFonts w:hint="eastAsia"/>
        </w:rPr>
        <w:t>の算出には</w:t>
      </w:r>
      <w:r w:rsidR="000745F5">
        <w:rPr>
          <w:rFonts w:hint="eastAsia"/>
        </w:rPr>
        <w:t>s</w:t>
      </w:r>
      <w:r w:rsidR="000745F5">
        <w:t>ketch engine</w:t>
      </w:r>
      <w:r w:rsidR="000745F5">
        <w:rPr>
          <w:rFonts w:hint="eastAsia"/>
        </w:rPr>
        <w:t>を使用した</w:t>
      </w:r>
    </w:p>
    <w:p w14:paraId="331BFB59" w14:textId="20483D22" w:rsidR="00622564" w:rsidRDefault="00622564" w:rsidP="006C70AD">
      <w:r>
        <w:rPr>
          <w:rFonts w:hint="eastAsia"/>
        </w:rPr>
        <w:t>s</w:t>
      </w:r>
      <w:r>
        <w:t>ketch Engineは、自然言語処理のための強力なコーパス構築および解析ツールです。 それは、膨大な言語データから有用な情報を抽出するための様々なアルゴリズムを提供し、言語学習者、研究者、翻訳者などに役立ちます。 Sketch Engineは、英語、スペイン語、ドイツ語、フランス語、イタリア語などの言語のコーパスを持っており、さらに多くの言語にも対応しています。 それは、単語の出現頻度、単語の共起、グラマー、スキャニングなどの機能を提供し、文法的なパターンや語彙の使用を研究するために使用され</w:t>
      </w:r>
      <w:r>
        <w:rPr>
          <w:rFonts w:hint="eastAsia"/>
        </w:rPr>
        <w:t>る</w:t>
      </w:r>
      <w:r>
        <w:t>。</w:t>
      </w:r>
    </w:p>
    <w:p w14:paraId="0E5E005F" w14:textId="77777777" w:rsidR="00D272F9" w:rsidRDefault="00D272F9" w:rsidP="006C70AD"/>
    <w:p w14:paraId="7C9F7099" w14:textId="3D1DF79C" w:rsidR="000745F5" w:rsidRDefault="000745F5" w:rsidP="006C70AD">
      <w:r>
        <w:rPr>
          <w:rFonts w:hint="eastAsia"/>
        </w:rPr>
        <w:lastRenderedPageBreak/>
        <w:t>このs</w:t>
      </w:r>
      <w:r>
        <w:t>ketch engine</w:t>
      </w:r>
      <w:r>
        <w:rPr>
          <w:rFonts w:hint="eastAsia"/>
        </w:rPr>
        <w:t>にはユーザー独自のコーパスを作成する機能、コーパスに対して柔軟な複雑な語彙のパターンを検索できる特別なクエリ言語であるC</w:t>
      </w:r>
      <w:r>
        <w:t>QL(</w:t>
      </w:r>
      <w:r w:rsidRPr="000745F5">
        <w:t>Corpus Query Language</w:t>
      </w:r>
      <w:r>
        <w:t>)</w:t>
      </w:r>
      <w:r>
        <w:rPr>
          <w:rFonts w:hint="eastAsia"/>
        </w:rPr>
        <w:t>を使用した。</w:t>
      </w:r>
    </w:p>
    <w:p w14:paraId="41B0EDB8" w14:textId="7FEB6AF1" w:rsidR="004D76E0" w:rsidRDefault="004D76E0" w:rsidP="006C70AD">
      <w:r>
        <w:rPr>
          <w:rFonts w:hint="eastAsia"/>
        </w:rPr>
        <w:t>C</w:t>
      </w:r>
      <w:r>
        <w:t>QL</w:t>
      </w:r>
      <w:r>
        <w:rPr>
          <w:rFonts w:hint="eastAsia"/>
        </w:rPr>
        <w:t>では下位語から上位語</w:t>
      </w:r>
    </w:p>
    <w:p w14:paraId="74B73321" w14:textId="77777777" w:rsidR="00B56013" w:rsidRDefault="00B56013" w:rsidP="006C70AD"/>
    <w:p w14:paraId="1EC3E8AB" w14:textId="24D591DF" w:rsidR="00E80EB9" w:rsidRDefault="00E80EB9" w:rsidP="006C70AD">
      <w:r w:rsidRPr="00E80EB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E80EB9">
        <w:rPr>
          <w:rFonts w:hint="eastAsia"/>
          <w:color w:val="FF0000"/>
        </w:rPr>
        <w:t>どこかで</w:t>
      </w:r>
      <w:r w:rsidRPr="00E80EB9">
        <w:rPr>
          <w:color w:val="FF0000"/>
        </w:rPr>
        <w:t>Has-a-relationship</w:t>
      </w:r>
      <w:r>
        <w:rPr>
          <w:rFonts w:hint="eastAsia"/>
          <w:color w:val="FF0000"/>
        </w:rPr>
        <w:t>抽出のためのCQL定義を記載のこと</w:t>
      </w:r>
    </w:p>
    <w:p w14:paraId="291A84A1" w14:textId="77777777" w:rsidR="00B3404E" w:rsidRDefault="00B3404E" w:rsidP="00B3404E"/>
    <w:p w14:paraId="795EEA34" w14:textId="77777777" w:rsidR="00B3404E" w:rsidRPr="00B3404E" w:rsidRDefault="00B3404E" w:rsidP="00B3404E">
      <w:pPr>
        <w:rPr>
          <w:color w:val="FF0000"/>
        </w:rPr>
      </w:pPr>
      <w:r w:rsidRPr="00B3404E">
        <w:rPr>
          <w:color w:val="FF0000"/>
        </w:rPr>
        <w:t>-----------------------------------------------------------------------</w:t>
      </w:r>
    </w:p>
    <w:p w14:paraId="494BC54D" w14:textId="77777777" w:rsidR="00B3404E" w:rsidRPr="00B3404E" w:rsidRDefault="00B3404E" w:rsidP="00B3404E">
      <w:pPr>
        <w:rPr>
          <w:color w:val="FF0000"/>
        </w:rPr>
      </w:pPr>
      <w:r w:rsidRPr="00B3404E">
        <w:rPr>
          <w:color w:val="FF0000"/>
        </w:rPr>
        <w:t>Table 3. Meronym patterns</w:t>
      </w:r>
    </w:p>
    <w:p w14:paraId="7ADCF0EA" w14:textId="77777777" w:rsidR="00B3404E" w:rsidRPr="00B3404E" w:rsidRDefault="00B3404E" w:rsidP="00B3404E">
      <w:pPr>
        <w:rPr>
          <w:color w:val="FF0000"/>
        </w:rPr>
      </w:pPr>
      <w:r w:rsidRPr="00B3404E">
        <w:rPr>
          <w:color w:val="FF0000"/>
        </w:rPr>
        <w:t>Meronym Patterns Example</w:t>
      </w:r>
    </w:p>
    <w:p w14:paraId="091327F7" w14:textId="77777777" w:rsidR="00B3404E" w:rsidRPr="00B3404E" w:rsidRDefault="00B3404E" w:rsidP="00B3404E">
      <w:pPr>
        <w:rPr>
          <w:color w:val="FF0000"/>
        </w:rPr>
      </w:pPr>
      <w:r w:rsidRPr="00B3404E">
        <w:rPr>
          <w:color w:val="FF0000"/>
        </w:rPr>
        <w:t>NPx PPy</w:t>
      </w:r>
    </w:p>
    <w:p w14:paraId="3EF0D206" w14:textId="77777777" w:rsidR="00B3404E" w:rsidRPr="00B3404E" w:rsidRDefault="00B3404E" w:rsidP="00B3404E">
      <w:pPr>
        <w:rPr>
          <w:color w:val="FF0000"/>
        </w:rPr>
      </w:pPr>
      <w:r w:rsidRPr="00B3404E">
        <w:rPr>
          <w:rFonts w:hint="eastAsia"/>
          <w:color w:val="FF0000"/>
        </w:rPr>
        <w:t>—</w:t>
      </w:r>
      <w:r w:rsidRPr="00B3404E">
        <w:rPr>
          <w:color w:val="FF0000"/>
        </w:rPr>
        <w:t>PPy starts with of, inside door of the car, Walls inside the building</w:t>
      </w:r>
    </w:p>
    <w:p w14:paraId="37B5F8DC" w14:textId="77777777" w:rsidR="00B3404E" w:rsidRPr="00B3404E" w:rsidRDefault="00B3404E" w:rsidP="00B3404E">
      <w:pPr>
        <w:rPr>
          <w:color w:val="FF0000"/>
        </w:rPr>
      </w:pPr>
      <w:r w:rsidRPr="00B3404E">
        <w:rPr>
          <w:color w:val="FF0000"/>
        </w:rPr>
        <w:t>NPx PPy</w:t>
      </w:r>
    </w:p>
    <w:p w14:paraId="5B18F11A" w14:textId="77777777" w:rsidR="00B3404E" w:rsidRPr="00B3404E" w:rsidRDefault="00B3404E" w:rsidP="00B3404E">
      <w:pPr>
        <w:rPr>
          <w:color w:val="FF0000"/>
        </w:rPr>
      </w:pPr>
      <w:r w:rsidRPr="00B3404E">
        <w:rPr>
          <w:rFonts w:hint="eastAsia"/>
          <w:color w:val="FF0000"/>
        </w:rPr>
        <w:t>—</w:t>
      </w:r>
      <w:r w:rsidRPr="00B3404E">
        <w:rPr>
          <w:color w:val="FF0000"/>
        </w:rPr>
        <w:t>PPx starts with above they ambute his leg above the knee.</w:t>
      </w:r>
    </w:p>
    <w:p w14:paraId="66E662D6" w14:textId="77777777" w:rsidR="00B3404E" w:rsidRPr="00B3404E" w:rsidRDefault="00B3404E" w:rsidP="00B3404E">
      <w:pPr>
        <w:rPr>
          <w:color w:val="FF0000"/>
        </w:rPr>
      </w:pPr>
      <w:r w:rsidRPr="00B3404E">
        <w:rPr>
          <w:color w:val="FF0000"/>
        </w:rPr>
        <w:t>NPy</w:t>
      </w:r>
      <w:r w:rsidRPr="00B3404E">
        <w:rPr>
          <w:color w:val="FF0000"/>
        </w:rPr>
        <w:continuationSeparator/>
      </w:r>
      <w:r w:rsidRPr="00B3404E">
        <w:rPr>
          <w:color w:val="FF0000"/>
        </w:rPr>
        <w:t>s NPx buiding’s basement</w:t>
      </w:r>
    </w:p>
    <w:p w14:paraId="2F6A9744" w14:textId="77777777" w:rsidR="00B3404E" w:rsidRPr="00B3404E" w:rsidRDefault="00B3404E" w:rsidP="00B3404E">
      <w:pPr>
        <w:rPr>
          <w:color w:val="FF0000"/>
        </w:rPr>
      </w:pPr>
      <w:r w:rsidRPr="00B3404E">
        <w:rPr>
          <w:color w:val="FF0000"/>
        </w:rPr>
        <w:t>NPy verb NPx</w:t>
      </w:r>
    </w:p>
    <w:p w14:paraId="2739D848" w14:textId="77777777" w:rsidR="00B3404E" w:rsidRPr="00B3404E" w:rsidRDefault="00B3404E" w:rsidP="00B3404E">
      <w:pPr>
        <w:rPr>
          <w:color w:val="FF0000"/>
        </w:rPr>
      </w:pPr>
      <w:r w:rsidRPr="00B3404E">
        <w:rPr>
          <w:rFonts w:hint="eastAsia"/>
          <w:color w:val="FF0000"/>
        </w:rPr>
        <w:t>—</w:t>
      </w:r>
      <w:r w:rsidRPr="00B3404E">
        <w:rPr>
          <w:color w:val="FF0000"/>
        </w:rPr>
        <w:t>verb have car has an engine</w:t>
      </w:r>
    </w:p>
    <w:p w14:paraId="712B0E0E" w14:textId="77777777" w:rsidR="00B3404E" w:rsidRPr="00B3404E" w:rsidRDefault="00B3404E" w:rsidP="00B3404E">
      <w:pPr>
        <w:rPr>
          <w:color w:val="FF0000"/>
        </w:rPr>
      </w:pPr>
      <w:r w:rsidRPr="00B3404E">
        <w:rPr>
          <w:color w:val="FF0000"/>
        </w:rPr>
        <w:t>NPx verb NPz PPy</w:t>
      </w:r>
    </w:p>
    <w:p w14:paraId="1BC72F5E" w14:textId="77777777" w:rsidR="00B3404E" w:rsidRPr="00B3404E" w:rsidRDefault="00B3404E" w:rsidP="00B3404E">
      <w:pPr>
        <w:rPr>
          <w:color w:val="FF0000"/>
        </w:rPr>
      </w:pPr>
      <w:r w:rsidRPr="00B3404E">
        <w:rPr>
          <w:rFonts w:hint="eastAsia"/>
          <w:color w:val="FF0000"/>
        </w:rPr>
        <w:t>—</w:t>
      </w:r>
      <w:r w:rsidRPr="00B3404E">
        <w:rPr>
          <w:color w:val="FF0000"/>
        </w:rPr>
        <w:t>PPy starts with of</w:t>
      </w:r>
    </w:p>
    <w:p w14:paraId="4370DB6D" w14:textId="77777777" w:rsidR="00B3404E" w:rsidRPr="00B3404E" w:rsidRDefault="00B3404E" w:rsidP="00B3404E">
      <w:pPr>
        <w:rPr>
          <w:color w:val="FF0000"/>
        </w:rPr>
      </w:pPr>
      <w:r w:rsidRPr="00B3404E">
        <w:rPr>
          <w:rFonts w:hint="eastAsia"/>
          <w:color w:val="FF0000"/>
        </w:rPr>
        <w:t>—</w:t>
      </w:r>
      <w:r w:rsidRPr="00B3404E">
        <w:rPr>
          <w:color w:val="FF0000"/>
        </w:rPr>
        <w:t>NPz is a part or is a member finger is a part of hand, Iceland is a member of NATO</w:t>
      </w:r>
    </w:p>
    <w:p w14:paraId="5B9EB9DD" w14:textId="77777777" w:rsidR="00B3404E" w:rsidRDefault="00B3404E" w:rsidP="00B3404E">
      <w:r w:rsidRPr="00B3404E">
        <w:rPr>
          <w:color w:val="FF0000"/>
        </w:rPr>
        <w:t>-------------------------------------------------------------------------</w:t>
      </w:r>
    </w:p>
    <w:p w14:paraId="7A614023" w14:textId="77777777" w:rsidR="00AA5849" w:rsidRPr="00F43333" w:rsidRDefault="00AA5849" w:rsidP="006C70AD"/>
    <w:p w14:paraId="3365F654" w14:textId="40F9D038" w:rsidR="00E63105" w:rsidRDefault="00E63105" w:rsidP="006C70AD"/>
    <w:p w14:paraId="3BF769C3" w14:textId="7D4F7BF1" w:rsidR="00AA5849" w:rsidRDefault="00AA5849" w:rsidP="006C70AD"/>
    <w:p w14:paraId="6D52BC57" w14:textId="227CB3F9" w:rsidR="00AA5849" w:rsidRDefault="00E10A6A" w:rsidP="006C70AD">
      <w:r>
        <w:rPr>
          <w:rFonts w:hint="eastAsia"/>
        </w:rPr>
        <w:t>3</w:t>
      </w:r>
      <w:r>
        <w:t xml:space="preserve">.2 </w:t>
      </w:r>
      <w:r>
        <w:rPr>
          <w:rFonts w:hint="eastAsia"/>
        </w:rPr>
        <w:t>階層のクラスタリングおよび凝集度算出</w:t>
      </w:r>
    </w:p>
    <w:p w14:paraId="0C5377FD" w14:textId="2A1C861C" w:rsidR="00E10A6A" w:rsidRDefault="001A7563" w:rsidP="006C70AD">
      <w:r w:rsidRPr="001A7563">
        <w:rPr>
          <w:noProof/>
        </w:rPr>
        <w:lastRenderedPageBreak/>
        <w:drawing>
          <wp:inline distT="0" distB="0" distL="0" distR="0" wp14:anchorId="23519C0B" wp14:editId="0673DC8D">
            <wp:extent cx="5400040" cy="3441065"/>
            <wp:effectExtent l="0" t="0" r="0" b="698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441065"/>
                    </a:xfrm>
                    <a:prstGeom prst="rect">
                      <a:avLst/>
                    </a:prstGeom>
                  </pic:spPr>
                </pic:pic>
              </a:graphicData>
            </a:graphic>
          </wp:inline>
        </w:drawing>
      </w:r>
    </w:p>
    <w:p w14:paraId="511C94D7" w14:textId="6C12AA15" w:rsidR="00C87097" w:rsidRDefault="00C87097" w:rsidP="006C70AD">
      <w:r>
        <w:t>Mongodb</w:t>
      </w:r>
      <w:r>
        <w:rPr>
          <w:rFonts w:hint="eastAsia"/>
        </w:rPr>
        <w:t>スキーマ構成プロセス</w:t>
      </w:r>
    </w:p>
    <w:p w14:paraId="1BEA3155" w14:textId="77777777" w:rsidR="0007675D" w:rsidRDefault="0007675D" w:rsidP="0007675D">
      <w:r>
        <w:rPr>
          <mc:AlternateContent>
            <mc:Choice Requires="w16se">
              <w:rFonts w:hint="eastAsia"/>
            </mc:Choice>
            <mc:Fallback>
              <w:rFonts w:ascii="Segoe UI Symbol" w:eastAsia="Segoe UI Symbol" w:hAnsi="Segoe UI Symbol" w:cs="Segoe UI Symbol"/>
            </mc:Fallback>
          </mc:AlternateContent>
        </w:rPr>
        <mc:AlternateContent>
          <mc:Choice Requires="w16se">
            <w16se:symEx w16se:font="Segoe UI Symbol" w16se:char="2605"/>
          </mc:Choice>
          <mc:Fallback>
            <w:t>★</w:t>
          </mc:Fallback>
        </mc:AlternateContent>
      </w:r>
      <w:r>
        <w:rPr>
          <w:rFonts w:hint="eastAsia"/>
        </w:rPr>
        <w:t>ここは前回論文の3.2に合わせる</w:t>
      </w:r>
    </w:p>
    <w:p w14:paraId="2313D5DA" w14:textId="32201AE3" w:rsidR="00C87097" w:rsidRDefault="00C87097" w:rsidP="006C70AD">
      <w:r>
        <w:rPr>
          <w:rFonts w:hint="eastAsia"/>
        </w:rPr>
        <w:t>上記のプロセスを実行するため、スキーマのドキュメントの上下関係を算定し、スキーマの構成に使用する</w:t>
      </w:r>
    </w:p>
    <w:p w14:paraId="14B44598" w14:textId="77777777" w:rsidR="00546109" w:rsidRDefault="00546109" w:rsidP="006C70AD"/>
    <w:p w14:paraId="2E6BEC28" w14:textId="77777777" w:rsidR="00AA5849" w:rsidRDefault="64D4402E" w:rsidP="006C70AD">
      <w:r>
        <w:t xml:space="preserve">STEP1　</w:t>
      </w:r>
    </w:p>
    <w:p w14:paraId="552C709F" w14:textId="0C15F237" w:rsidR="000745F5" w:rsidRDefault="000745F5" w:rsidP="006C70AD">
      <w:r>
        <w:t>Sketch engine</w:t>
      </w:r>
      <w:r>
        <w:rPr>
          <w:rFonts w:hint="eastAsia"/>
        </w:rPr>
        <w:t>で使用する</w:t>
      </w:r>
      <w:r w:rsidR="008779D6">
        <w:rPr>
          <w:rFonts w:hint="eastAsia"/>
        </w:rPr>
        <w:t>コーパスを</w:t>
      </w:r>
      <w:r w:rsidR="001A7563">
        <w:rPr>
          <w:rFonts w:hint="eastAsia"/>
        </w:rPr>
        <w:t>設定</w:t>
      </w:r>
      <w:r w:rsidR="008779D6">
        <w:rPr>
          <w:rFonts w:hint="eastAsia"/>
        </w:rPr>
        <w:t>する。</w:t>
      </w:r>
    </w:p>
    <w:p w14:paraId="074796DD" w14:textId="7E50F4F5" w:rsidR="000B13E7" w:rsidRDefault="000B13E7" w:rsidP="006C70AD">
      <w:r>
        <w:t>Sketch engine</w:t>
      </w:r>
      <w:r>
        <w:rPr>
          <w:rFonts w:hint="eastAsia"/>
        </w:rPr>
        <w:t>では</w:t>
      </w:r>
      <w:r w:rsidR="008675F3">
        <w:t>T</w:t>
      </w:r>
      <w:r>
        <w:t>en</w:t>
      </w:r>
      <w:r w:rsidR="008675F3">
        <w:t>T</w:t>
      </w:r>
      <w:r>
        <w:t>en</w:t>
      </w:r>
      <w:r>
        <w:rPr>
          <w:rFonts w:hint="eastAsia"/>
        </w:rPr>
        <w:t>を使用した。</w:t>
      </w:r>
    </w:p>
    <w:p w14:paraId="400BB0B2" w14:textId="77777777" w:rsidR="00997E28" w:rsidRDefault="000B13E7" w:rsidP="000B13E7">
      <w:r w:rsidRPr="007D1BF7">
        <w:t>TenTenコーパス（TenTen corpora）</w:t>
      </w:r>
    </w:p>
    <w:p w14:paraId="0A9900DE" w14:textId="232DF1E9" w:rsidR="002B285E" w:rsidRPr="00BC2735" w:rsidRDefault="00E80EB9" w:rsidP="000B13E7">
      <w:r w:rsidRPr="00BC2735">
        <w:rPr>
          <w:rFonts w:hint="eastAsia"/>
        </w:rPr>
        <w:t>URL</w:t>
      </w:r>
      <w:r w:rsidR="002B285E" w:rsidRPr="00BC2735">
        <w:t>(https://www.sketchengine.eu/documentation/tenten-corpora/)</w:t>
      </w:r>
    </w:p>
    <w:p w14:paraId="21F39D00" w14:textId="3568A544" w:rsidR="000B13E7" w:rsidRDefault="000B13E7" w:rsidP="000B13E7">
      <w:r w:rsidRPr="007D1BF7">
        <w:t>は、ウェブから作成されたテキストコーパスである。このコーパスは、</w:t>
      </w:r>
      <w:r>
        <w:rPr>
          <w:rFonts w:hint="eastAsia"/>
        </w:rPr>
        <w:t>以下の</w:t>
      </w:r>
      <w:r w:rsidRPr="007D1BF7">
        <w:t>言語的に価値のあるWebコンテンツのみを収集することに特化した技術によって構築されてい</w:t>
      </w:r>
      <w:r>
        <w:rPr>
          <w:rFonts w:hint="eastAsia"/>
        </w:rPr>
        <w:t>る</w:t>
      </w:r>
      <w:r w:rsidRPr="007D1BF7">
        <w:t>。</w:t>
      </w:r>
      <w:r>
        <w:t>Ske</w:t>
      </w:r>
      <w:r w:rsidR="002B285E">
        <w:rPr>
          <w:rFonts w:hint="eastAsia"/>
        </w:rPr>
        <w:t>t</w:t>
      </w:r>
      <w:r>
        <w:t>ch engine</w:t>
      </w:r>
      <w:r>
        <w:rPr>
          <w:rFonts w:hint="eastAsia"/>
        </w:rPr>
        <w:t>上で最大規模のコーパスであり、分析するドメインの幅が広い場合に有効である</w:t>
      </w:r>
    </w:p>
    <w:p w14:paraId="4632EB0D" w14:textId="77777777" w:rsidR="00AA5849" w:rsidRDefault="00AA5849" w:rsidP="006C70AD"/>
    <w:p w14:paraId="41FDB10D" w14:textId="13CE6C04" w:rsidR="64D4402E" w:rsidRDefault="64D4402E" w:rsidP="006C70AD">
      <w:r>
        <w:t xml:space="preserve">STEP2　</w:t>
      </w:r>
    </w:p>
    <w:p w14:paraId="71128F72" w14:textId="0D63177C" w:rsidR="008779D6" w:rsidRDefault="008779D6" w:rsidP="006C70AD">
      <w:r>
        <w:t>Mongodb</w:t>
      </w:r>
      <w:r>
        <w:rPr>
          <w:rFonts w:hint="eastAsia"/>
        </w:rPr>
        <w:t>のスキーマのドキュメント見出し単語のペアを</w:t>
      </w:r>
      <w:r w:rsidR="001A7563">
        <w:rPr>
          <w:rFonts w:hint="eastAsia"/>
        </w:rPr>
        <w:t>抽出</w:t>
      </w:r>
      <w:r>
        <w:rPr>
          <w:rFonts w:hint="eastAsia"/>
        </w:rPr>
        <w:t>する</w:t>
      </w:r>
    </w:p>
    <w:p w14:paraId="65EE6921" w14:textId="77777777" w:rsidR="008779D6" w:rsidRDefault="008779D6" w:rsidP="006C70AD"/>
    <w:p w14:paraId="676760A5" w14:textId="4F7F16B6" w:rsidR="160F772A" w:rsidRDefault="000745F5" w:rsidP="006C70AD">
      <w:r>
        <w:rPr>
          <w:rFonts w:hint="eastAsia"/>
        </w:rPr>
        <w:t>S</w:t>
      </w:r>
      <w:r>
        <w:t>TEP3</w:t>
      </w:r>
    </w:p>
    <w:p w14:paraId="71F29719" w14:textId="4D1CC935" w:rsidR="008779D6" w:rsidRDefault="008779D6" w:rsidP="006C70AD">
      <w:r>
        <w:t>Sketch engine</w:t>
      </w:r>
      <w:r>
        <w:rPr>
          <w:rFonts w:hint="eastAsia"/>
        </w:rPr>
        <w:t>上で単語の上下関係</w:t>
      </w:r>
      <w:r w:rsidR="00716C7D">
        <w:rPr>
          <w:rFonts w:hint="eastAsia"/>
        </w:rPr>
        <w:t>の</w:t>
      </w:r>
      <w:r>
        <w:rPr>
          <w:rFonts w:hint="eastAsia"/>
        </w:rPr>
        <w:t>統計情報</w:t>
      </w:r>
      <w:r w:rsidR="00716C7D">
        <w:rPr>
          <w:rFonts w:hint="eastAsia"/>
        </w:rPr>
        <w:t>を</w:t>
      </w:r>
      <w:r>
        <w:rPr>
          <w:rFonts w:hint="eastAsia"/>
        </w:rPr>
        <w:t>抽出する</w:t>
      </w:r>
    </w:p>
    <w:p w14:paraId="645FE00D" w14:textId="7798B4D3" w:rsidR="0046117C" w:rsidRDefault="0046117C" w:rsidP="006C70AD">
      <w:r>
        <w:rPr>
          <w:rFonts w:hint="eastAsia"/>
        </w:rPr>
        <w:lastRenderedPageBreak/>
        <w:t>単語の上下関係の強度については</w:t>
      </w:r>
      <w:bookmarkStart w:id="6" w:name="OLE_LINK2"/>
      <w:r>
        <w:t>MIscore</w:t>
      </w:r>
      <w:bookmarkEnd w:id="6"/>
      <w:r>
        <w:t>(</w:t>
      </w:r>
      <w:bookmarkStart w:id="7" w:name="OLE_LINK6"/>
      <w:r>
        <w:rPr>
          <w:rFonts w:hint="eastAsia"/>
          <w:kern w:val="0"/>
        </w:rPr>
        <w:t>相互情報量スコア</w:t>
      </w:r>
      <w:bookmarkEnd w:id="7"/>
      <w:r>
        <w:t>)</w:t>
      </w:r>
      <w:r w:rsidR="00E80EB9" w:rsidRPr="00E80EB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271515">
        <w:rPr>
          <w:rFonts w:hint="eastAsia"/>
          <w:color w:val="FF0000"/>
        </w:rPr>
        <w:t>(文献</w:t>
      </w:r>
      <w:r w:rsidR="00271515">
        <w:t>コーパス研究が切り開く新しい日本語教育</w:t>
      </w:r>
      <w:r w:rsidR="00271515">
        <w:rPr>
          <w:color w:val="FF0000"/>
        </w:rPr>
        <w:t>)</w:t>
      </w:r>
      <w:r>
        <w:rPr>
          <w:rFonts w:hint="eastAsia"/>
        </w:rPr>
        <w:t>を使用した</w:t>
      </w:r>
    </w:p>
    <w:p w14:paraId="03FF9BE2" w14:textId="68C7C6F5" w:rsidR="008779D6" w:rsidRDefault="0046117C" w:rsidP="006C70AD">
      <w:r>
        <w:rPr>
          <w:rFonts w:hint="eastAsia"/>
          <w:kern w:val="0"/>
        </w:rPr>
        <w:t>MIscore</w:t>
      </w:r>
      <w:r w:rsidRPr="0046117C">
        <w:rPr>
          <w:rFonts w:hint="eastAsia"/>
        </w:rPr>
        <w:t>は</w:t>
      </w:r>
      <w:r w:rsidRPr="0046117C">
        <w:t xml:space="preserve"> 、単語が別々に出現する回数と比較して、どの程度共起しているかを表現するものです。MIスコアは、 頻度に強く影響され 、低頻度の単語は、誤解を招く可能性のある高いMIスコアに達する傾向があります。そのため、Sketch Engineでは、頻度の低い単語を計算から除外するために、頻度制限を設定することができ</w:t>
      </w:r>
      <w:r>
        <w:rPr>
          <w:rFonts w:hint="eastAsia"/>
        </w:rPr>
        <w:t>る</w:t>
      </w:r>
      <w:r w:rsidRPr="0046117C">
        <w:t>。</w:t>
      </w:r>
    </w:p>
    <w:p w14:paraId="2A6B8EB9" w14:textId="77777777" w:rsidR="0046117C" w:rsidRDefault="0046117C" w:rsidP="0046117C">
      <w:r>
        <w:t>MIスコア（または相互情報量）は次式で手議される値である。</w:t>
      </w:r>
    </w:p>
    <w:p w14:paraId="7B4F1423" w14:textId="77777777" w:rsidR="0046117C" w:rsidRDefault="0046117C" w:rsidP="0046117C">
      <w:r>
        <w:t>MI=log2共起頻度×総語数中心語頻度×共起語頻度</w:t>
      </w:r>
    </w:p>
    <w:p w14:paraId="53289E9D" w14:textId="02D250A5" w:rsidR="0046117C" w:rsidRDefault="0046117C" w:rsidP="0046117C">
      <w:r>
        <w:t>MIスコアが2以上になると有意な組み合わせであるとされる。 MIスコアは、頻度は低いが特殊な結びつきをしているコロケーションがうまく検出できるとされている（低頻度の語を強調する傾向がある）。</w:t>
      </w:r>
    </w:p>
    <w:p w14:paraId="596C844F" w14:textId="77777777" w:rsidR="008675F3" w:rsidRDefault="008675F3" w:rsidP="0046117C"/>
    <w:p w14:paraId="28E518DB" w14:textId="0995C0B0" w:rsidR="0007675D" w:rsidRPr="008675F3" w:rsidRDefault="008779D6" w:rsidP="0007675D">
      <w:r w:rsidRPr="008675F3">
        <w:rPr>
          <w:rFonts w:hint="eastAsia"/>
        </w:rPr>
        <w:t>S</w:t>
      </w:r>
      <w:r w:rsidRPr="008675F3">
        <w:t>TEP4</w:t>
      </w:r>
    </w:p>
    <w:p w14:paraId="569CD55E" w14:textId="1DB461D9" w:rsidR="00997E28" w:rsidRDefault="00997E28" w:rsidP="0007675D">
      <w:r>
        <w:t xml:space="preserve">ステップ 3 で得られたカラム名のベク トル表現に対して，クラスタリングを行い，カラ ム名をクラスタ化する．クラスタ化は DBSCAN </w:t>
      </w:r>
      <w:r w:rsidR="00EF3DC8">
        <w:rPr>
          <w:color w:val="FF0000"/>
        </w:rPr>
        <w:t>(</w:t>
      </w:r>
      <w:r w:rsidR="00EF3DC8">
        <w:rPr>
          <w:rFonts w:hint="eastAsia"/>
          <w:color w:val="FF0000"/>
        </w:rPr>
        <w:t>文献　以前の4番</w:t>
      </w:r>
      <w:r w:rsidR="00EF3DC8">
        <w:rPr>
          <w:color w:val="FF0000"/>
        </w:rPr>
        <w:t>)</w:t>
      </w:r>
      <w:r>
        <w:t>を用いた．DBSCAN は高密度領域をクラス タとして固め，距離のある語をクラスタ外という形でクラスタ化を行う．このため，距離を持っ た要素を近傍の距離を上限をパラメタ (eps) としている． スキーマの再構成方針としては，以下が考えら れる．1)DBSCAN のクラスタリングにより類似 度が高い</w:t>
      </w:r>
      <w:r w:rsidR="00BC2BF3">
        <w:rPr>
          <w:rFonts w:hint="eastAsia"/>
        </w:rPr>
        <w:t>ドキュメント</w:t>
      </w:r>
      <w:r>
        <w:t>名をクラスタとして分離する．2) それ以外の</w:t>
      </w:r>
      <w:r w:rsidR="00BC2BF3">
        <w:rPr>
          <w:rFonts w:hint="eastAsia"/>
        </w:rPr>
        <w:t>ドキュメント</w:t>
      </w:r>
      <w:r>
        <w:t>名は元の</w:t>
      </w:r>
      <w:r w:rsidR="00BC2BF3">
        <w:rPr>
          <w:rFonts w:hint="eastAsia"/>
        </w:rPr>
        <w:t>ツリー</w:t>
      </w:r>
      <w:r>
        <w:t xml:space="preserve">に残す．元の </w:t>
      </w:r>
      <w:r w:rsidR="00BC2BF3">
        <w:rPr>
          <w:rFonts w:hint="eastAsia"/>
        </w:rPr>
        <w:t>ツリー</w:t>
      </w:r>
      <w:r>
        <w:t>よりも役割が明確になった</w:t>
      </w:r>
      <w:r w:rsidR="00BC2BF3">
        <w:rPr>
          <w:rFonts w:hint="eastAsia"/>
        </w:rPr>
        <w:t>ツリー</w:t>
      </w:r>
      <w:r>
        <w:t>を</w:t>
      </w:r>
      <w:r w:rsidR="00BC2BF3">
        <w:rPr>
          <w:rFonts w:hint="eastAsia"/>
        </w:rPr>
        <w:t>分離したことになる。</w:t>
      </w:r>
    </w:p>
    <w:p w14:paraId="1FC54FE8" w14:textId="174247A5" w:rsidR="00BC2BF3" w:rsidRDefault="00BC2BF3" w:rsidP="0007675D">
      <w:r>
        <w:rPr>
          <w:rFonts w:hint="eastAsia"/>
        </w:rPr>
        <w:t>上記新しく作成するツリーについて分岐する</w:t>
      </w:r>
      <w:r w:rsidR="00CA4278">
        <w:rPr>
          <w:rFonts w:hint="eastAsia"/>
        </w:rPr>
        <w:t>オブジェクト</w:t>
      </w:r>
      <w:r>
        <w:rPr>
          <w:rFonts w:hint="eastAsia"/>
        </w:rPr>
        <w:t>を作成する必要が発生する。この</w:t>
      </w:r>
      <w:r w:rsidR="00CA4278">
        <w:rPr>
          <w:rFonts w:hint="eastAsia"/>
        </w:rPr>
        <w:t>中間オブジェクトについて名前を別途指定する必要がある。ユーザの指定により名前は決めるが、その候補としてツール上で推薦する。この候補はツリー下部のドキュメントに含まれる単語、および</w:t>
      </w:r>
      <w:r w:rsidR="00B550DA">
        <w:rPr>
          <w:rFonts w:hint="eastAsia"/>
        </w:rPr>
        <w:t>下部のツリーより共起語として検出できる単語を候補として表示する。</w:t>
      </w:r>
    </w:p>
    <w:p w14:paraId="64C33186" w14:textId="77777777" w:rsidR="00B550DA" w:rsidRDefault="00B550DA" w:rsidP="0007675D">
      <w:pPr>
        <w:rPr>
          <w:color w:val="FF0000"/>
        </w:rPr>
      </w:pPr>
    </w:p>
    <w:p w14:paraId="5BA89126" w14:textId="2F4FBE71" w:rsidR="00A77724" w:rsidRPr="00B550DA" w:rsidRDefault="0007675D" w:rsidP="008779D6">
      <w:r w:rsidRPr="0007675D">
        <w:rPr>
          <w:rFonts w:hint="eastAsia"/>
        </w:rPr>
        <w:t>STEP5</w:t>
      </w:r>
    </w:p>
    <w:p w14:paraId="5017FA3D" w14:textId="14FD0AB7" w:rsidR="00997E28" w:rsidRDefault="00997E28" w:rsidP="00997E28">
      <w:r>
        <w:t>利用者はクラスタ化された</w:t>
      </w:r>
      <w:r w:rsidR="00B56013">
        <w:rPr>
          <w:rFonts w:hint="eastAsia"/>
        </w:rPr>
        <w:t>ドキュメント</w:t>
      </w:r>
      <w:r>
        <w:t>名間の類似度をもとに再構成対象のカ ラムを選択し再構成を行う．先の述べた</w:t>
      </w:r>
      <w:r w:rsidR="00B56013">
        <w:rPr>
          <w:rFonts w:hint="eastAsia"/>
        </w:rPr>
        <w:t>ツリー</w:t>
      </w:r>
      <w:r>
        <w:t xml:space="preserve">の複雑さの指標としてクラスター内誤差平方和 (SSE) を用いる．これは以 下の式で表される． </w:t>
      </w:r>
    </w:p>
    <w:p w14:paraId="54738708" w14:textId="77777777" w:rsidR="00997E28" w:rsidRDefault="00997E28" w:rsidP="00997E28">
      <w:r>
        <w:t xml:space="preserve">SSE = ΣK j=1Σxi∈Cj ||xi − µj ||2 </w:t>
      </w:r>
    </w:p>
    <w:p w14:paraId="472242DA" w14:textId="1CFD762D" w:rsidR="00997E28" w:rsidRPr="0007675D" w:rsidRDefault="00997E28" w:rsidP="00997E28">
      <w:pPr>
        <w:rPr>
          <w:color w:val="FF0000"/>
        </w:rPr>
      </w:pPr>
      <w:r>
        <w:t>ここで，µj = 1 nj Σxi∈Cj xi はクラスタ Cj の平 均を，nj はクラスタ Cj 内の要素数を表す．再構成効果をスキーマの再構成前後の凝集度を使って評価する．評価結果が妥当であれば，再構成を</w:t>
      </w:r>
      <w:r w:rsidR="00B56013">
        <w:rPr>
          <w:rFonts w:hint="eastAsia"/>
        </w:rPr>
        <w:t>検討する</w:t>
      </w:r>
      <w:r>
        <w:rPr>
          <w:rFonts w:hint="eastAsia"/>
        </w:rPr>
        <w:t>。</w:t>
      </w:r>
    </w:p>
    <w:p w14:paraId="3BF4F4F4" w14:textId="30DB8006" w:rsidR="00B23958" w:rsidRDefault="00B23958" w:rsidP="00B23958">
      <w:pPr>
        <w:pStyle w:val="Web"/>
      </w:pPr>
      <w:r>
        <w:t>4 支援ツールの概要</w:t>
      </w:r>
    </w:p>
    <w:p w14:paraId="6FCB34ED" w14:textId="2054C02B" w:rsidR="007F0B24" w:rsidRDefault="007F0B24" w:rsidP="007F0B24">
      <w:r>
        <w:lastRenderedPageBreak/>
        <w:t>3 節で述べた機能を</w:t>
      </w:r>
      <w:r>
        <w:rPr>
          <w:rFonts w:hint="eastAsia"/>
        </w:rPr>
        <w:t>スキーマ</w:t>
      </w:r>
      <w:r>
        <w:t>構成支援ツールとして以下のように実現した．本ツール</w:t>
      </w:r>
      <w:r w:rsidR="00A07796">
        <w:rPr>
          <w:rFonts w:hint="eastAsia"/>
        </w:rPr>
        <w:t>は３</w:t>
      </w:r>
      <w:r>
        <w:t>つの表示部で構成さ れている．それぞれ，JSON</w:t>
      </w:r>
      <w:r>
        <w:rPr>
          <w:rFonts w:hint="eastAsia"/>
        </w:rPr>
        <w:t>スキーマ</w:t>
      </w:r>
      <w:r>
        <w:t>構成の表示，</w:t>
      </w:r>
      <w:r>
        <w:rPr>
          <w:rFonts w:hint="eastAsia"/>
        </w:rPr>
        <w:t>ドキュメント</w:t>
      </w:r>
      <w:r>
        <w:t>の</w:t>
      </w:r>
      <w:r>
        <w:rPr>
          <w:rFonts w:hint="eastAsia"/>
        </w:rPr>
        <w:t>類似度</w:t>
      </w:r>
      <w:r>
        <w:t>関係表示，</w:t>
      </w:r>
      <w:r>
        <w:rPr>
          <w:rFonts w:hint="eastAsia"/>
        </w:rPr>
        <w:t>ドキュメント間上下関係の</w:t>
      </w:r>
      <w:r>
        <w:t>関係表示を行う．表示したグラフを操作して</w:t>
      </w:r>
      <w:r>
        <w:rPr>
          <w:rFonts w:hint="eastAsia"/>
        </w:rPr>
        <w:t>スキーマ</w:t>
      </w:r>
      <w:r>
        <w:t xml:space="preserve"> の構成を変化させる．例えば，</w:t>
      </w:r>
      <w:r w:rsidR="007629F6">
        <w:rPr>
          <w:rFonts w:hint="eastAsia"/>
        </w:rPr>
        <w:t>ノード</w:t>
      </w:r>
      <w:r>
        <w:t>をある</w:t>
      </w:r>
      <w:r w:rsidR="007629F6">
        <w:rPr>
          <w:rFonts w:hint="eastAsia"/>
        </w:rPr>
        <w:t>ツリー</w:t>
      </w:r>
      <w:r>
        <w:t xml:space="preserve"> から別の</w:t>
      </w:r>
      <w:r w:rsidR="007629F6">
        <w:rPr>
          <w:rFonts w:hint="eastAsia"/>
        </w:rPr>
        <w:t>ツリー</w:t>
      </w:r>
      <w:r>
        <w:t>に移動させる，</w:t>
      </w:r>
      <w:r w:rsidR="007629F6">
        <w:rPr>
          <w:rFonts w:hint="eastAsia"/>
        </w:rPr>
        <w:t>ツリー</w:t>
      </w:r>
      <w:r>
        <w:t>を分離させて 別の</w:t>
      </w:r>
      <w:r w:rsidR="007629F6">
        <w:rPr>
          <w:rFonts w:hint="eastAsia"/>
        </w:rPr>
        <w:t>ツリー</w:t>
      </w:r>
      <w:r>
        <w:t>を生成するなどの再構成を行う．その結果，変化する凝集度</w:t>
      </w:r>
      <w:r>
        <w:rPr>
          <w:rFonts w:hint="eastAsia"/>
        </w:rPr>
        <w:t>および上下関係の指標を</w:t>
      </w:r>
      <w:r>
        <w:t>計算することにより，再構成後 のスキーマの評価を行う．</w:t>
      </w:r>
    </w:p>
    <w:p w14:paraId="070558C4" w14:textId="21DD7976" w:rsidR="007F0B24" w:rsidRDefault="007F0B24" w:rsidP="007F0B24">
      <w:r>
        <w:rPr>
          <w:rFonts w:hint="eastAsia"/>
        </w:rPr>
        <w:t>また構成を変更した場合の指標を計算した結果から候補ドキュメントを表示する。</w:t>
      </w:r>
    </w:p>
    <w:p w14:paraId="48896056" w14:textId="20FA2F8F" w:rsidR="007F0B24" w:rsidRDefault="007F0B24" w:rsidP="007F0B24"/>
    <w:p w14:paraId="2CBFCE57" w14:textId="77777777" w:rsidR="00FE4009" w:rsidRDefault="00FE4009" w:rsidP="00FE4009">
      <w:r>
        <w:rPr>
          <w:rFonts w:hint="eastAsia"/>
        </w:rPr>
        <w:t>・</w:t>
      </w:r>
      <w:del w:id="8" w:author="Hamaji kouhei" w:date="2023-02-13T14:35:00Z">
        <w:r>
          <w:rPr>
            <w:rFonts w:hint="eastAsia"/>
          </w:rPr>
          <w:delText>JSON</w:delText>
        </w:r>
      </w:del>
      <w:ins w:id="9" w:author="Hamaji kouhei" w:date="2023-02-13T14:35:00Z">
        <w:r>
          <w:rPr>
            <w:rFonts w:hint="eastAsia"/>
          </w:rPr>
          <w:t>対象データベースの</w:t>
        </w:r>
      </w:ins>
      <w:r>
        <w:rPr>
          <w:rFonts w:hint="eastAsia"/>
        </w:rPr>
        <w:t>スキーマの構成表示</w:t>
      </w:r>
    </w:p>
    <w:p w14:paraId="555BA4EA" w14:textId="77777777" w:rsidR="00FE4009" w:rsidRDefault="00FE4009" w:rsidP="00FE4009">
      <w:r>
        <w:rPr>
          <w:rFonts w:hint="eastAsia"/>
        </w:rPr>
        <w:t xml:space="preserve">　対象となる</w:t>
      </w:r>
      <w:ins w:id="10" w:author="Hamaji kouhei" w:date="2023-02-13T14:35:00Z">
        <w:r>
          <w:rPr>
            <w:rFonts w:hint="eastAsia"/>
          </w:rPr>
          <w:t>m</w:t>
        </w:r>
        <w:r>
          <w:t>ongodb</w:t>
        </w:r>
        <w:r>
          <w:rPr>
            <w:rFonts w:hint="eastAsia"/>
          </w:rPr>
          <w:t>のスキーマ構成の概要を表示する。実際のデータおよび設定されていれば</w:t>
        </w:r>
      </w:ins>
      <w:r>
        <w:rPr>
          <w:rFonts w:hint="eastAsia"/>
        </w:rPr>
        <w:t>JSONスキーマ</w:t>
      </w:r>
      <w:del w:id="11" w:author="Hamaji kouhei" w:date="2023-02-13T14:35:00Z">
        <w:r>
          <w:rPr>
            <w:rFonts w:hint="eastAsia"/>
          </w:rPr>
          <w:delText>の</w:delText>
        </w:r>
      </w:del>
      <w:ins w:id="12" w:author="Hamaji kouhei" w:date="2023-02-13T14:35:00Z">
        <w:r>
          <w:rPr>
            <w:rFonts w:hint="eastAsia"/>
          </w:rPr>
          <w:t>を表示する。再構成時には再構成後の構成および変化箇所を表示する</w:t>
        </w:r>
      </w:ins>
    </w:p>
    <w:p w14:paraId="37D27F86" w14:textId="77777777" w:rsidR="00FE4009" w:rsidRDefault="00FE4009" w:rsidP="00FE4009">
      <w:r>
        <w:rPr>
          <w:rFonts w:hint="eastAsia"/>
        </w:rPr>
        <w:t>・各ツリーのドキュメントの類似度関係表示</w:t>
      </w:r>
    </w:p>
    <w:p w14:paraId="2172FB58" w14:textId="77777777" w:rsidR="00FE4009" w:rsidRDefault="00FE4009" w:rsidP="00FE4009">
      <w:r>
        <w:rPr>
          <w:rFonts w:hint="eastAsia"/>
        </w:rPr>
        <w:t xml:space="preserve">　上記で得られた</w:t>
      </w:r>
      <w:del w:id="13" w:author="Hamaji kouhei" w:date="2023-02-13T14:35:00Z">
        <w:r>
          <w:rPr>
            <w:rFonts w:hint="eastAsia"/>
          </w:rPr>
          <w:delText>スキーマ</w:delText>
        </w:r>
      </w:del>
      <w:ins w:id="14" w:author="Hamaji kouhei" w:date="2023-02-13T14:35:00Z">
        <w:r>
          <w:rPr>
            <w:rFonts w:hint="eastAsia"/>
          </w:rPr>
          <w:t>ドキュメント間</w:t>
        </w:r>
      </w:ins>
      <w:r>
        <w:rPr>
          <w:rFonts w:hint="eastAsia"/>
        </w:rPr>
        <w:t>のコサイン類似度を元に</w:t>
      </w:r>
      <w:ins w:id="15" w:author="Hamaji kouhei" w:date="2023-02-13T14:35:00Z">
        <w:r>
          <w:rPr>
            <w:rFonts w:hint="eastAsia"/>
          </w:rPr>
          <w:t>ドキュメントのクラスタリング結果を表示する。ドキュメント間の類似度を表示することにより、JSONスキーマの再構成時にツリー構成の候補を提示する。</w:t>
        </w:r>
      </w:ins>
    </w:p>
    <w:p w14:paraId="53211345" w14:textId="77777777" w:rsidR="00FE4009" w:rsidRDefault="00FE4009" w:rsidP="00FE4009">
      <w:r>
        <w:rPr>
          <w:rFonts w:hint="eastAsia"/>
        </w:rPr>
        <w:t>・各ツリーのドキュメント上下関係値の表示</w:t>
      </w:r>
    </w:p>
    <w:p w14:paraId="36ED0FAA" w14:textId="77777777" w:rsidR="00FE4009" w:rsidRDefault="00FE4009" w:rsidP="00FE4009">
      <w:pPr>
        <w:rPr>
          <w:ins w:id="16" w:author="Hamaji kouhei" w:date="2023-02-13T14:35:00Z"/>
        </w:rPr>
      </w:pPr>
      <w:ins w:id="17" w:author="Hamaji kouhei" w:date="2023-02-13T14:35:00Z">
        <w:r>
          <w:rPr>
            <w:rFonts w:hint="eastAsia"/>
          </w:rPr>
          <w:t>各ドキュメント間の上限関係統計値をツリー上の有効グラフで表示する。関係が強く、上下関係が成立するほどエッジの線を太く表示し、表示する閾値を変更することができる。またエッジの線の接続先を変更することで再構成後の値を確認することができる。　これにより再構成候補を検出できる。</w:t>
        </w:r>
      </w:ins>
    </w:p>
    <w:p w14:paraId="12466E66" w14:textId="77777777" w:rsidR="00D44B15" w:rsidRDefault="00D44B15" w:rsidP="007F0B24"/>
    <w:p w14:paraId="327E7630" w14:textId="24239165" w:rsidR="00996C22" w:rsidRDefault="002E6972" w:rsidP="007F0B24">
      <w:r>
        <w:rPr>
          <w:rFonts w:hint="eastAsia"/>
        </w:rPr>
        <w:t>・</w:t>
      </w:r>
      <w:r w:rsidR="00996C22">
        <w:t>スキーマの再構成: 再構成対象の</w:t>
      </w:r>
      <w:r w:rsidR="00996C22">
        <w:rPr>
          <w:rFonts w:hint="eastAsia"/>
        </w:rPr>
        <w:t>ノード</w:t>
      </w:r>
      <w:r w:rsidR="00996C22">
        <w:t>が検出できると，その</w:t>
      </w:r>
      <w:r w:rsidR="00996C22">
        <w:rPr>
          <w:rFonts w:hint="eastAsia"/>
        </w:rPr>
        <w:t>ノード</w:t>
      </w:r>
      <w:r w:rsidR="00996C22">
        <w:t>が属する</w:t>
      </w:r>
      <w:r w:rsidR="00996C22">
        <w:rPr>
          <w:rFonts w:hint="eastAsia"/>
        </w:rPr>
        <w:t>ツリー</w:t>
      </w:r>
      <w:r w:rsidR="00996C22">
        <w:t>と再構成 先の</w:t>
      </w:r>
      <w:r w:rsidR="00996C22">
        <w:rPr>
          <w:rFonts w:hint="eastAsia"/>
        </w:rPr>
        <w:t>ツリー</w:t>
      </w:r>
      <w:r w:rsidR="00996C22">
        <w:t>を同時に表示し，再構成対象の</w:t>
      </w:r>
      <w:r w:rsidR="0015255E">
        <w:rPr>
          <w:rFonts w:hint="eastAsia"/>
        </w:rPr>
        <w:t>ドキュメント</w:t>
      </w:r>
      <w:r w:rsidR="00996C22">
        <w:t>を選択し再構成先とした</w:t>
      </w:r>
      <w:r w:rsidR="0015255E">
        <w:rPr>
          <w:rFonts w:hint="eastAsia"/>
        </w:rPr>
        <w:t>ツリー</w:t>
      </w:r>
      <w:r w:rsidR="00996C22">
        <w:t xml:space="preserve">に移動させ， </w:t>
      </w:r>
      <w:r w:rsidR="0015255E">
        <w:rPr>
          <w:rFonts w:hint="eastAsia"/>
        </w:rPr>
        <w:t>スキーマ</w:t>
      </w:r>
      <w:r w:rsidR="00996C22">
        <w:t>の再構成を行う．新たに</w:t>
      </w:r>
      <w:r w:rsidR="0015255E">
        <w:rPr>
          <w:rFonts w:hint="eastAsia"/>
        </w:rPr>
        <w:t>ツリー</w:t>
      </w:r>
      <w:r w:rsidR="00996C22">
        <w:t>を作る場合は，右のテーブルでコンボボック ス</w:t>
      </w:r>
      <w:r w:rsidR="0015255E">
        <w:rPr>
          <w:rFonts w:hint="eastAsia"/>
        </w:rPr>
        <w:t>から</w:t>
      </w:r>
      <w:r w:rsidR="00996C22">
        <w:t xml:space="preserve">新規作成を選んで新しいテーブルを作る． </w:t>
      </w:r>
    </w:p>
    <w:p w14:paraId="0636E15F" w14:textId="7C0047F2" w:rsidR="007629F6" w:rsidRDefault="007629F6" w:rsidP="007F0B24"/>
    <w:p w14:paraId="31D50770" w14:textId="4C691FB4" w:rsidR="002E6972" w:rsidRDefault="002E6972" w:rsidP="007F0B24">
      <w:r>
        <w:rPr>
          <w:rFonts w:hint="eastAsia"/>
        </w:rPr>
        <w:t>・再構成の評価</w:t>
      </w:r>
    </w:p>
    <w:p w14:paraId="77F21B66" w14:textId="77777777" w:rsidR="002E6972" w:rsidRDefault="002E6972" w:rsidP="007F0B24"/>
    <w:p w14:paraId="46B34A22" w14:textId="50FFEEFD" w:rsidR="007F0B24" w:rsidRDefault="007F0B24" w:rsidP="007F0B24">
      <w:r>
        <w:t>ユーザーインターフェースはマイクロソフト.NET Framework4.6 で windows フォームアプリケーショ ンで実装した．また DBSCAN の計算環境は AWS の EC2 インスタンス上に Linux（ubuntu）を インストールしてバックエンドとして実装した．</w:t>
      </w:r>
    </w:p>
    <w:p w14:paraId="05804B23" w14:textId="383F49D3" w:rsidR="00643A28" w:rsidRDefault="00643A28" w:rsidP="007F0B24"/>
    <w:p w14:paraId="6EFFF253" w14:textId="137FD959" w:rsidR="00643A28" w:rsidRDefault="00643A28" w:rsidP="007F0B24">
      <w:pPr>
        <w:rPr>
          <w:color w:val="FF0000"/>
        </w:rPr>
      </w:pPr>
      <w:r>
        <w:rPr>
          <w:rFonts w:hint="eastAsia"/>
        </w:rPr>
        <w:t>データベース情報表示</w:t>
      </w:r>
      <w:r w:rsidR="004B6C89" w:rsidRPr="004B6C8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4B6C89" w:rsidRPr="004B6C89">
        <w:rPr>
          <w:rFonts w:hint="eastAsia"/>
          <w:color w:val="FF0000"/>
        </w:rPr>
        <w:t>要説明</w:t>
      </w:r>
      <w:r w:rsidR="004B6C89">
        <w:rPr>
          <w:rFonts w:hint="eastAsia"/>
          <w:color w:val="FF0000"/>
        </w:rPr>
        <w:t>、ノードの色に違いとか。。。</w:t>
      </w:r>
    </w:p>
    <w:p w14:paraId="2AC1E2DB" w14:textId="6B28B5E3" w:rsidR="003D5FCE" w:rsidRDefault="003D5FCE" w:rsidP="007F0B24">
      <w:pPr>
        <w:rPr>
          <w:color w:val="FF0000"/>
        </w:rPr>
      </w:pPr>
    </w:p>
    <w:p w14:paraId="13D6A680" w14:textId="540CE72E" w:rsidR="003D5FCE" w:rsidRDefault="003D5FCE" w:rsidP="003D5FCE">
      <w:r>
        <w:rPr>
          <w:rFonts w:hint="eastAsia"/>
        </w:rPr>
        <w:t>・</w:t>
      </w:r>
      <w:r w:rsidR="00474110">
        <w:rPr>
          <w:rFonts w:hint="eastAsia"/>
        </w:rPr>
        <w:t>データベース情報表示</w:t>
      </w:r>
    </w:p>
    <w:p w14:paraId="435706E3" w14:textId="2E6667AF" w:rsidR="003D5FCE" w:rsidRDefault="003D5FCE" w:rsidP="003D5FCE">
      <w:r>
        <w:rPr>
          <w:rFonts w:hint="eastAsia"/>
        </w:rPr>
        <w:lastRenderedPageBreak/>
        <w:t xml:space="preserve">　JSONおよびCSVデータの表示</w:t>
      </w:r>
    </w:p>
    <w:p w14:paraId="29A46564" w14:textId="23D31F6D" w:rsidR="003D5FCE" w:rsidRDefault="003D5FCE" w:rsidP="003D5FCE">
      <w:r>
        <w:rPr>
          <w:rFonts w:hint="eastAsia"/>
        </w:rPr>
        <w:t xml:space="preserve">　スキーマの表示</w:t>
      </w:r>
    </w:p>
    <w:p w14:paraId="75694EFE" w14:textId="3BCDEFD6" w:rsidR="003D5FCE" w:rsidRDefault="003D5FCE" w:rsidP="003D5FCE">
      <w:r>
        <w:rPr>
          <w:rFonts w:hint="eastAsia"/>
        </w:rPr>
        <w:t xml:space="preserve">　データによりスキーマの構成がことなる</w:t>
      </w:r>
    </w:p>
    <w:p w14:paraId="6676C300" w14:textId="660946D5" w:rsidR="003D5FCE" w:rsidRDefault="003D5FCE" w:rsidP="003D5FCE">
      <w:r>
        <w:rPr>
          <w:rFonts w:hint="eastAsia"/>
        </w:rPr>
        <w:t xml:space="preserve">　</w:t>
      </w:r>
    </w:p>
    <w:p w14:paraId="7800D7D9" w14:textId="77777777" w:rsidR="00D2072A" w:rsidRDefault="00D2072A" w:rsidP="003D5FCE"/>
    <w:p w14:paraId="4850CF13" w14:textId="7057888B" w:rsidR="003D5FCE" w:rsidRDefault="003D5FCE" w:rsidP="003D5FCE">
      <w:r>
        <w:rPr>
          <w:rFonts w:hint="eastAsia"/>
        </w:rPr>
        <w:t>・修正、再計算部</w:t>
      </w:r>
    </w:p>
    <w:p w14:paraId="53AF6F2F" w14:textId="2D681CA4" w:rsidR="003D5FCE" w:rsidRDefault="003D5FCE" w:rsidP="007F0B24">
      <w:r>
        <w:rPr>
          <w:rFonts w:hint="eastAsia"/>
        </w:rPr>
        <w:t xml:space="preserve">　クラスタリング結果表示</w:t>
      </w:r>
    </w:p>
    <w:p w14:paraId="7437C694" w14:textId="0B7BE48A" w:rsidR="003D5FCE" w:rsidRDefault="003D5FCE" w:rsidP="007F0B24">
      <w:r>
        <w:rPr>
          <w:rFonts w:hint="eastAsia"/>
        </w:rPr>
        <w:t xml:space="preserve">　上下関係から提案できる構成の表示</w:t>
      </w:r>
    </w:p>
    <w:p w14:paraId="2AFB28A6" w14:textId="77777777" w:rsidR="00624FC3" w:rsidRDefault="00624FC3" w:rsidP="007F0B24"/>
    <w:p w14:paraId="3B64ABAB" w14:textId="077DB360" w:rsidR="003D5FCE" w:rsidRDefault="003D5FCE" w:rsidP="007F0B24">
      <w:r>
        <w:rPr>
          <w:rFonts w:hint="eastAsia"/>
        </w:rPr>
        <w:t xml:space="preserve">　修正後のスキーマ</w:t>
      </w:r>
      <w:r w:rsidR="00624FC3">
        <w:rPr>
          <w:rFonts w:hint="eastAsia"/>
        </w:rPr>
        <w:t xml:space="preserve">提案　</w:t>
      </w:r>
    </w:p>
    <w:p w14:paraId="7C57164E" w14:textId="7777CAF4" w:rsidR="000E0BC7" w:rsidRDefault="000E0BC7" w:rsidP="007F0B24">
      <w:r>
        <w:rPr>
          <w:rFonts w:hint="eastAsia"/>
        </w:rPr>
        <w:t xml:space="preserve">　　　以下のユースケースの操作方法を説明</w:t>
      </w:r>
    </w:p>
    <w:p w14:paraId="5AEF01E9" w14:textId="762384AB" w:rsidR="00624FC3" w:rsidRDefault="00624FC3" w:rsidP="007F0B24">
      <w:r>
        <w:rPr>
          <w:rFonts w:hint="eastAsia"/>
        </w:rPr>
        <w:t xml:space="preserve">　　　追加ノードの名前提案</w:t>
      </w:r>
    </w:p>
    <w:p w14:paraId="4BA58E67" w14:textId="79C1962A" w:rsidR="00624FC3" w:rsidRDefault="00624FC3" w:rsidP="007F0B24">
      <w:r>
        <w:rPr>
          <w:rFonts w:hint="eastAsia"/>
        </w:rPr>
        <w:t xml:space="preserve">　　　移動先の提案</w:t>
      </w:r>
    </w:p>
    <w:p w14:paraId="12AAB994" w14:textId="77777777" w:rsidR="00624FC3" w:rsidRDefault="00624FC3" w:rsidP="007F0B24"/>
    <w:p w14:paraId="2B581F53" w14:textId="54E5E7A1" w:rsidR="00624FC3" w:rsidRDefault="000E0BC7" w:rsidP="007F0B24">
      <w:r>
        <w:rPr>
          <w:rFonts w:hint="eastAsia"/>
        </w:rPr>
        <w:t>以下図を説明にあうように修正</w:t>
      </w:r>
    </w:p>
    <w:p w14:paraId="4F02E20E" w14:textId="7DC2044D" w:rsidR="00643A28" w:rsidRDefault="00643A28" w:rsidP="007F0B24">
      <w:r w:rsidRPr="00643A28">
        <w:rPr>
          <w:noProof/>
        </w:rPr>
        <w:drawing>
          <wp:inline distT="0" distB="0" distL="0" distR="0" wp14:anchorId="276E0645" wp14:editId="1DE012D5">
            <wp:extent cx="5400040" cy="1978660"/>
            <wp:effectExtent l="0" t="0" r="0" b="254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978660"/>
                    </a:xfrm>
                    <a:prstGeom prst="rect">
                      <a:avLst/>
                    </a:prstGeom>
                  </pic:spPr>
                </pic:pic>
              </a:graphicData>
            </a:graphic>
          </wp:inline>
        </w:drawing>
      </w:r>
    </w:p>
    <w:p w14:paraId="381F481A" w14:textId="2EF44D4C" w:rsidR="00643A28" w:rsidRDefault="00643A28" w:rsidP="64D4402E">
      <w:pPr>
        <w:rPr>
          <w:noProof/>
        </w:rPr>
      </w:pPr>
      <w:r>
        <w:rPr>
          <w:rFonts w:hint="eastAsia"/>
          <w:noProof/>
        </w:rPr>
        <w:t>ツリー構造の変更操作</w:t>
      </w:r>
      <w:r w:rsidR="004B6C89" w:rsidRPr="004B6C8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4B6C89" w:rsidRPr="004B6C89">
        <w:rPr>
          <w:rFonts w:hint="eastAsia"/>
          <w:color w:val="FF0000"/>
        </w:rPr>
        <w:t>要説明</w:t>
      </w:r>
    </w:p>
    <w:p w14:paraId="7E83C866" w14:textId="5EE2A6A1" w:rsidR="64D4402E" w:rsidRDefault="00622564" w:rsidP="64D4402E">
      <w:r w:rsidRPr="00622564">
        <w:rPr>
          <w:noProof/>
        </w:rPr>
        <w:lastRenderedPageBreak/>
        <w:drawing>
          <wp:inline distT="0" distB="0" distL="0" distR="0" wp14:anchorId="458CDC82" wp14:editId="1F915B89">
            <wp:extent cx="5400040" cy="321945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219450"/>
                    </a:xfrm>
                    <a:prstGeom prst="rect">
                      <a:avLst/>
                    </a:prstGeom>
                  </pic:spPr>
                </pic:pic>
              </a:graphicData>
            </a:graphic>
          </wp:inline>
        </w:drawing>
      </w:r>
    </w:p>
    <w:p w14:paraId="734DA8D4" w14:textId="4B664664" w:rsidR="64D4402E" w:rsidRDefault="64D4402E" w:rsidP="64D4402E"/>
    <w:p w14:paraId="3892DD62" w14:textId="7B75B2D6" w:rsidR="160F772A" w:rsidRDefault="00622564" w:rsidP="160F772A">
      <w:bookmarkStart w:id="18" w:name="OLE_LINK7"/>
      <w:r>
        <w:rPr>
          <w:rFonts w:hint="eastAsia"/>
        </w:rPr>
        <w:t>5</w:t>
      </w:r>
      <w:r>
        <w:t xml:space="preserve"> </w:t>
      </w:r>
      <w:r w:rsidR="64D4402E">
        <w:t>検証実験</w:t>
      </w:r>
    </w:p>
    <w:p w14:paraId="6D5AC4DC" w14:textId="12F3EBD9" w:rsidR="004B6C89" w:rsidRDefault="004B6C89" w:rsidP="160F772A">
      <w:pPr>
        <w:rPr>
          <w:color w:val="FF0000"/>
        </w:rPr>
      </w:pPr>
      <w:r w:rsidRPr="004B6C8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4B6C89">
        <w:rPr>
          <w:rFonts w:hint="eastAsia"/>
          <w:color w:val="FF0000"/>
        </w:rPr>
        <w:t>2つの評価値はうまく提示されている？</w:t>
      </w:r>
    </w:p>
    <w:p w14:paraId="32ABADF0" w14:textId="3DA88E5E" w:rsidR="000E0BC7" w:rsidRDefault="000E0BC7" w:rsidP="160F772A">
      <w:pPr>
        <w:rPr>
          <w:color w:val="FF0000"/>
        </w:rPr>
      </w:pPr>
      <w:r>
        <w:rPr>
          <w:rFonts w:hint="eastAsia"/>
          <w:color w:val="FF0000"/>
        </w:rPr>
        <w:t>MIs</w:t>
      </w:r>
      <w:r>
        <w:rPr>
          <w:color w:val="FF0000"/>
        </w:rPr>
        <w:t>core</w:t>
      </w:r>
      <w:r>
        <w:rPr>
          <w:rFonts w:hint="eastAsia"/>
          <w:color w:val="FF0000"/>
        </w:rPr>
        <w:t>と凝集度からツリーを分離できたことを説明修正</w:t>
      </w:r>
    </w:p>
    <w:p w14:paraId="066A8637" w14:textId="77777777" w:rsidR="000E0BC7" w:rsidRPr="004B6C89" w:rsidRDefault="000E0BC7" w:rsidP="160F772A">
      <w:pPr>
        <w:rPr>
          <w:color w:val="FF0000"/>
        </w:rPr>
      </w:pPr>
    </w:p>
    <w:bookmarkEnd w:id="18"/>
    <w:p w14:paraId="6A9A5332" w14:textId="4EA2414A" w:rsidR="160F772A" w:rsidRDefault="64D4402E" w:rsidP="64D4402E">
      <w:pPr>
        <w:rPr>
          <w:rFonts w:ascii="游明朝" w:eastAsia="游明朝" w:hAnsi="游明朝" w:cs="游明朝"/>
          <w:szCs w:val="21"/>
        </w:rPr>
      </w:pPr>
      <w:r w:rsidRPr="64D4402E">
        <w:rPr>
          <w:rFonts w:ascii="游明朝" w:eastAsia="游明朝" w:hAnsi="游明朝" w:cs="游明朝"/>
          <w:color w:val="000000" w:themeColor="text1"/>
          <w:szCs w:val="21"/>
        </w:rPr>
        <w:t>本研究では提案するスキーマ作成支援ツールの有効性を評価するため、オープンデータから評価用テーブルを抽出し、JSONスキーマを構成できるか検証実験を行った。評価法としてはオープンデータサイトDatahubよりEコマースの購買データ(shop.json)を使用してJSONスキーマの上下関係を再現できるかを検証した。またhotellist.csvを取得してJSONスキーマを構成できるか検証をおこなった</w:t>
      </w:r>
    </w:p>
    <w:p w14:paraId="0DD63D5D" w14:textId="2FCC537F" w:rsidR="64D4402E" w:rsidRDefault="64D4402E" w:rsidP="64D4402E"/>
    <w:p w14:paraId="7E259969" w14:textId="435E0958" w:rsidR="64D4402E" w:rsidRDefault="64D4402E" w:rsidP="64D4402E">
      <w:pPr>
        <w:spacing w:before="240" w:after="240"/>
        <w:rPr>
          <w:rFonts w:ascii="游明朝" w:eastAsia="游明朝" w:hAnsi="游明朝" w:cs="游明朝"/>
          <w:color w:val="000000" w:themeColor="text1"/>
          <w:szCs w:val="21"/>
        </w:rPr>
      </w:pPr>
      <w:r w:rsidRPr="64D4402E">
        <w:rPr>
          <w:rFonts w:ascii="游明朝" w:eastAsia="游明朝" w:hAnsi="游明朝" w:cs="游明朝"/>
          <w:color w:val="000000" w:themeColor="text1"/>
          <w:szCs w:val="21"/>
        </w:rPr>
        <w:t xml:space="preserve">TenTenコーパス（TenTen corpora）は、証ウェブから作成されたテキストコーパスである。このコーパスは、以下の言語的に価値のあるWebコンテンツのみを収集することに特化した技術によって構築されている。Skecth engine上で最大規模のコーパスであり、分析するドメインの幅が広い場合に有効である　</w:t>
      </w:r>
    </w:p>
    <w:p w14:paraId="3396E6F4" w14:textId="22608AA8" w:rsidR="64D4402E" w:rsidRDefault="0052417B" w:rsidP="64D4402E">
      <w:pPr>
        <w:spacing w:before="240" w:after="240"/>
        <w:rPr>
          <w:rFonts w:ascii="游明朝" w:eastAsia="游明朝" w:hAnsi="游明朝" w:cs="游明朝"/>
          <w:color w:val="000000" w:themeColor="text1"/>
          <w:szCs w:val="21"/>
        </w:rPr>
      </w:pPr>
      <w:r>
        <w:rPr>
          <w:rFonts w:hint="eastAsia"/>
        </w:rPr>
        <w:t>参照（</w:t>
      </w:r>
      <w:hyperlink r:id="rId13">
        <w:r w:rsidR="64D4402E" w:rsidRPr="64D4402E">
          <w:rPr>
            <w:rStyle w:val="a4"/>
            <w:rFonts w:ascii="游明朝" w:eastAsia="游明朝" w:hAnsi="游明朝" w:cs="游明朝"/>
            <w:szCs w:val="21"/>
          </w:rPr>
          <w:t>https://www.sketchengine.eu/blog/build-a-corpus-from-the-web/</w:t>
        </w:r>
      </w:hyperlink>
      <w:r>
        <w:rPr>
          <w:rStyle w:val="a4"/>
          <w:rFonts w:ascii="游明朝" w:eastAsia="游明朝" w:hAnsi="游明朝" w:cs="游明朝" w:hint="eastAsia"/>
          <w:szCs w:val="21"/>
        </w:rPr>
        <w:t>）</w:t>
      </w:r>
    </w:p>
    <w:p w14:paraId="7B7765C5" w14:textId="37F557F8" w:rsidR="64D4402E" w:rsidRDefault="64D4402E" w:rsidP="64D4402E"/>
    <w:p w14:paraId="58D589A5" w14:textId="02DAABFB" w:rsidR="64D4402E" w:rsidRDefault="64D4402E" w:rsidP="64D4402E">
      <w:r>
        <w:t xml:space="preserve">表はsketch engineで単語とshopデータスキーマの各ドキュメントの上位のラベルとのM1scoreを算出したものである。 </w:t>
      </w:r>
      <w:r w:rsidR="008E164F" w:rsidRPr="008E164F">
        <w:rPr>
          <mc:AlternateContent>
            <mc:Choice Requires="w16se">
              <w:rFonts w:hint="eastAsia"/>
            </mc:Choice>
            <mc:Fallback>
              <w:rFonts w:ascii="Segoe UI Symbol" w:eastAsia="Segoe UI Symbol" w:hAnsi="Segoe UI Symbol" w:cs="Segoe UI Symbol"/>
            </mc:Fallback>
          </mc:AlternateContent>
          <w:color w:val="FF0000"/>
          <w:highlight w:val="yellow"/>
        </w:rPr>
        <mc:AlternateContent>
          <mc:Choice Requires="w16se">
            <w16se:symEx w16se:font="Segoe UI Symbol" w16se:char="2605"/>
          </mc:Choice>
          <mc:Fallback>
            <w:t>★</w:t>
          </mc:Fallback>
        </mc:AlternateContent>
      </w:r>
      <w:r w:rsidR="008E164F" w:rsidRPr="008E164F">
        <w:rPr>
          <w:rFonts w:hint="eastAsia"/>
          <w:color w:val="FF0000"/>
          <w:highlight w:val="yellow"/>
        </w:rPr>
        <w:t>この表でご利益が分かるだろうか？</w:t>
      </w:r>
    </w:p>
    <w:p w14:paraId="4E9C51E1" w14:textId="2F6F8192" w:rsidR="64D4402E" w:rsidRDefault="64D4402E" w:rsidP="64D4402E">
      <w:pPr>
        <w:rPr>
          <w:color w:val="FF0000"/>
        </w:rPr>
      </w:pPr>
      <w:r>
        <w:lastRenderedPageBreak/>
        <w:t>M1scoreを８.0付近としてみるとgender,age,emailは別のグループとわけることができる。これによりこの３つのデータは別の階層にいれることを検討したほう</w:t>
      </w:r>
      <w:r w:rsidR="007B639B">
        <w:rPr>
          <w:rFonts w:hint="eastAsia"/>
        </w:rPr>
        <w:t>が</w:t>
      </w:r>
      <w:r>
        <w:t>よいとなる。これはもともとのスキーマと一致する。</w:t>
      </w:r>
      <w:r w:rsidR="00E12B32" w:rsidRPr="00E12B32">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E12B32" w:rsidRPr="00E12B32">
        <w:rPr>
          <w:rFonts w:hint="eastAsia"/>
          <w:color w:val="FF0000"/>
        </w:rPr>
        <w:t>もとのスキーマとは</w:t>
      </w:r>
    </w:p>
    <w:p w14:paraId="63CA99E6" w14:textId="5D26318C" w:rsidR="00493C8D" w:rsidRDefault="00493C8D" w:rsidP="64D4402E">
      <w:r w:rsidRPr="00493C8D">
        <w:rPr>
          <w:noProof/>
        </w:rPr>
        <w:drawing>
          <wp:inline distT="0" distB="0" distL="0" distR="0" wp14:anchorId="02D1A687" wp14:editId="366BB5B2">
            <wp:extent cx="2933700" cy="2718470"/>
            <wp:effectExtent l="0" t="0" r="0" b="571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6200" cy="2730053"/>
                    </a:xfrm>
                    <a:prstGeom prst="rect">
                      <a:avLst/>
                    </a:prstGeom>
                  </pic:spPr>
                </pic:pic>
              </a:graphicData>
            </a:graphic>
          </wp:inline>
        </w:drawing>
      </w:r>
    </w:p>
    <w:p w14:paraId="1D47B76E" w14:textId="4600AF3D" w:rsidR="00493C8D" w:rsidRDefault="00493C8D" w:rsidP="64D4402E">
      <w:r w:rsidRPr="00493C8D">
        <w:rPr>
          <w:noProof/>
        </w:rPr>
        <w:drawing>
          <wp:inline distT="0" distB="0" distL="0" distR="0" wp14:anchorId="234F9CD7" wp14:editId="27CC35E3">
            <wp:extent cx="2862036" cy="263525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6421" cy="2639288"/>
                    </a:xfrm>
                    <a:prstGeom prst="rect">
                      <a:avLst/>
                    </a:prstGeom>
                  </pic:spPr>
                </pic:pic>
              </a:graphicData>
            </a:graphic>
          </wp:inline>
        </w:drawing>
      </w:r>
    </w:p>
    <w:p w14:paraId="5776249D" w14:textId="603C1B2E" w:rsidR="64D4402E" w:rsidRDefault="64D4402E" w:rsidP="64D4402E"/>
    <w:p w14:paraId="12D483A4" w14:textId="49278CE0" w:rsidR="64D4402E" w:rsidRDefault="64D4402E" w:rsidP="64D4402E">
      <w:r>
        <w:t xml:space="preserve">インターネット上に公開しているオープンなCSVデータでJSONの階層構造が作成できるか検証を行った。こうしたオープ ンデータで csv 形式が多く，かつ必ずしもJSONスキーマで扱うことを前提にはしていないが，JSON形式で公開することも検討されることが多い。上記はホテル情報をあつめたCSVデータである。 </w:t>
      </w:r>
    </w:p>
    <w:p w14:paraId="0174EDF9" w14:textId="71E2C81A" w:rsidR="64D4402E" w:rsidRDefault="64D4402E" w:rsidP="64D4402E">
      <w:r>
        <w:t>M</w:t>
      </w:r>
      <w:r w:rsidR="00BC2BF3">
        <w:t>Is</w:t>
      </w:r>
      <w:r>
        <w:t xml:space="preserve">coreが10ポイントのところで切り分けるとroom_type_name~room_type_cansellation </w:t>
      </w:r>
    </w:p>
    <w:p w14:paraId="6FD4D340" w14:textId="0139C5BD" w:rsidR="64D4402E" w:rsidRDefault="64D4402E" w:rsidP="64D4402E">
      <w:r>
        <w:t xml:space="preserve">で別のグループと判断することができる。ここからJSON形式に変換すること想定すると </w:t>
      </w:r>
    </w:p>
    <w:p w14:paraId="0DADCA79" w14:textId="2C595E89" w:rsidR="64D4402E" w:rsidRDefault="64D4402E" w:rsidP="64D4402E">
      <w:r>
        <w:t xml:space="preserve">room_typeからroom_type_cansellationは別階層を検討したほうがよいことを示している </w:t>
      </w:r>
    </w:p>
    <w:p w14:paraId="7AA7A718" w14:textId="5E4613A3" w:rsidR="64D4402E" w:rsidRDefault="009B7E7B" w:rsidP="64D4402E">
      <w:r>
        <w:rPr>
          <w:noProof/>
        </w:rPr>
        <w:lastRenderedPageBreak/>
        <w:drawing>
          <wp:inline distT="0" distB="0" distL="0" distR="0" wp14:anchorId="416C40DC" wp14:editId="7101204B">
            <wp:extent cx="4603750" cy="3289300"/>
            <wp:effectExtent l="0" t="0" r="6350" b="635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a:picLocks noChangeAspect="1"/>
                    </pic:cNvPicPr>
                  </pic:nvPicPr>
                  <pic:blipFill>
                    <a:blip r:embed="rId16"/>
                    <a:stretch>
                      <a:fillRect/>
                    </a:stretch>
                  </pic:blipFill>
                  <pic:spPr>
                    <a:xfrm>
                      <a:off x="0" y="0"/>
                      <a:ext cx="4603750" cy="3289300"/>
                    </a:xfrm>
                    <a:prstGeom prst="rect">
                      <a:avLst/>
                    </a:prstGeom>
                  </pic:spPr>
                </pic:pic>
              </a:graphicData>
            </a:graphic>
          </wp:inline>
        </w:drawing>
      </w:r>
    </w:p>
    <w:p w14:paraId="7E9834D8" w14:textId="756EB9DA" w:rsidR="64D4402E" w:rsidRPr="00367560" w:rsidRDefault="00367560" w:rsidP="64D4402E">
      <w:pPr>
        <w:rPr>
          <w:color w:val="FF0000"/>
        </w:rPr>
      </w:pPr>
      <w:r w:rsidRPr="00367560">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367560">
        <w:rPr>
          <w:rFonts w:hint="eastAsia"/>
          <w:color w:val="FF0000"/>
        </w:rPr>
        <w:t>2つの凝集度の計算、再構成後の値</w:t>
      </w:r>
    </w:p>
    <w:p w14:paraId="001AEF79" w14:textId="40836456" w:rsidR="160F772A" w:rsidRDefault="009E30DA" w:rsidP="160F772A">
      <w:r w:rsidRPr="009E30DA">
        <w:rPr>
          <w:noProof/>
        </w:rPr>
        <w:drawing>
          <wp:inline distT="0" distB="0" distL="0" distR="0" wp14:anchorId="11D0B9FA" wp14:editId="0F7B6C44">
            <wp:extent cx="4654789" cy="901746"/>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4789" cy="901746"/>
                    </a:xfrm>
                    <a:prstGeom prst="rect">
                      <a:avLst/>
                    </a:prstGeom>
                  </pic:spPr>
                </pic:pic>
              </a:graphicData>
            </a:graphic>
          </wp:inline>
        </w:drawing>
      </w:r>
    </w:p>
    <w:p w14:paraId="0BAD1D00" w14:textId="0B3E2FBE" w:rsidR="007231A5" w:rsidRDefault="007231A5" w:rsidP="160F772A"/>
    <w:p w14:paraId="6BBA3BFA" w14:textId="694743BA" w:rsidR="007231A5" w:rsidRDefault="007231A5" w:rsidP="160F772A">
      <w:r w:rsidRPr="007231A5">
        <w:rPr>
          <w:noProof/>
        </w:rPr>
        <w:drawing>
          <wp:inline distT="0" distB="0" distL="0" distR="0" wp14:anchorId="6DFE387E" wp14:editId="4CCA38A0">
            <wp:extent cx="4610337" cy="920797"/>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0337" cy="920797"/>
                    </a:xfrm>
                    <a:prstGeom prst="rect">
                      <a:avLst/>
                    </a:prstGeom>
                  </pic:spPr>
                </pic:pic>
              </a:graphicData>
            </a:graphic>
          </wp:inline>
        </w:drawing>
      </w:r>
    </w:p>
    <w:p w14:paraId="1AB0A799" w14:textId="3BFA7639" w:rsidR="009E30DA" w:rsidRDefault="009E30DA" w:rsidP="160F772A">
      <w:r>
        <w:rPr>
          <w:rFonts w:hint="eastAsia"/>
        </w:rPr>
        <w:t>上記、クラスタリング結果に基づき、再構成後の凝集度を測定した。</w:t>
      </w:r>
      <w:r>
        <w:t>クラスタの凝集度は 1 に近いほどクラスタ内の要素が分散していることを表す．再構成前は 1 つの</w:t>
      </w:r>
      <w:r>
        <w:rPr>
          <w:rFonts w:hint="eastAsia"/>
        </w:rPr>
        <w:t>ツリー</w:t>
      </w:r>
      <w:r>
        <w:t>である</w:t>
      </w:r>
      <w:r>
        <w:rPr>
          <w:rFonts w:hint="eastAsia"/>
        </w:rPr>
        <w:t>h</w:t>
      </w:r>
      <w:r>
        <w:t>otelistは 0.82 であったが，再 構成後は</w:t>
      </w:r>
      <w:r>
        <w:rPr>
          <w:rFonts w:hint="eastAsia"/>
        </w:rPr>
        <w:t>h</w:t>
      </w:r>
      <w:r>
        <w:t>otellistは 0.54，新たに作成された</w:t>
      </w:r>
      <w:r>
        <w:rPr>
          <w:rFonts w:hint="eastAsia"/>
        </w:rPr>
        <w:t>ツリー</w:t>
      </w:r>
      <w:r>
        <w:t>はそれぞれ 0</w:t>
      </w:r>
      <w:r>
        <w:rPr>
          <w:rFonts w:hint="eastAsia"/>
        </w:rPr>
        <w:t>.</w:t>
      </w:r>
      <w:r>
        <w:t>31のように小さくなっ ており，</w:t>
      </w:r>
      <w:r>
        <w:rPr>
          <w:rFonts w:hint="eastAsia"/>
        </w:rPr>
        <w:t>ドキュメント</w:t>
      </w:r>
      <w:r>
        <w:t>名の凝集が増し，再構成が有効に行わ れたことを示している．</w:t>
      </w:r>
    </w:p>
    <w:p w14:paraId="52E2B518" w14:textId="42C98E4A" w:rsidR="160F772A" w:rsidRDefault="160F772A" w:rsidP="160F772A"/>
    <w:p w14:paraId="4BA594EC" w14:textId="09F54002" w:rsidR="160F772A" w:rsidRDefault="160F772A" w:rsidP="160F772A"/>
    <w:p w14:paraId="20A53EC8" w14:textId="7E663F04" w:rsidR="00981DE8" w:rsidRDefault="00981DE8" w:rsidP="160F772A"/>
    <w:p w14:paraId="42A59505" w14:textId="49652A9D" w:rsidR="00B550DA" w:rsidRDefault="00CA512D" w:rsidP="00981DE8">
      <w:pPr>
        <w:tabs>
          <w:tab w:val="left" w:pos="420"/>
        </w:tabs>
        <w:spacing w:line="480" w:lineRule="auto"/>
        <w:ind w:left="420" w:hanging="420"/>
        <w:rPr>
          <w:noProof/>
        </w:rPr>
      </w:pPr>
      <w:r>
        <w:fldChar w:fldCharType="begin" w:fldLock="1"/>
      </w:r>
      <w:r w:rsidR="00B550DA">
        <w:instrText>ADDIN paperpile_bibliography &lt;pp-bibliography&gt;&lt;first-reference-indices&gt;&lt;formatting&gt;1&lt;/formatting&gt;&lt;space-after&gt;1&lt;/space-after&gt;&lt;/first-reference-indices&gt;&lt;/pp-bibliography&gt; \* MERGEFORMAT</w:instrText>
      </w:r>
      <w:r>
        <w:fldChar w:fldCharType="separate"/>
      </w:r>
      <w:r w:rsidR="00B550DA">
        <w:rPr>
          <w:noProof/>
        </w:rPr>
        <w:t>1.</w:t>
      </w:r>
      <w:r w:rsidR="00B550DA">
        <w:rPr>
          <w:noProof/>
        </w:rPr>
        <w:tab/>
        <w:t xml:space="preserve">Bojanowski, P., Grave, E., Joulin, A. &amp; Mikolov, T. Enriching word vectors with subword </w:t>
      </w:r>
      <w:r w:rsidR="00B550DA">
        <w:rPr>
          <w:noProof/>
        </w:rPr>
        <w:lastRenderedPageBreak/>
        <w:t xml:space="preserve">information. </w:t>
      </w:r>
      <w:r w:rsidR="00B550DA" w:rsidRPr="00B550DA">
        <w:rPr>
          <w:i/>
          <w:noProof/>
        </w:rPr>
        <w:t>Transactions of the association for computational linguistics</w:t>
      </w:r>
      <w:r w:rsidR="00B550DA">
        <w:rPr>
          <w:noProof/>
        </w:rPr>
        <w:t xml:space="preserve"> </w:t>
      </w:r>
      <w:r w:rsidR="00B550DA" w:rsidRPr="00B550DA">
        <w:rPr>
          <w:b/>
          <w:noProof/>
        </w:rPr>
        <w:t>5</w:t>
      </w:r>
      <w:r w:rsidR="00B550DA">
        <w:rPr>
          <w:noProof/>
        </w:rPr>
        <w:t>, 135–146 (2017).</w:t>
      </w:r>
    </w:p>
    <w:p w14:paraId="338C7DC8" w14:textId="32598A7F" w:rsidR="00981DE8" w:rsidRDefault="00B550DA" w:rsidP="00981DE8">
      <w:pPr>
        <w:tabs>
          <w:tab w:val="left" w:pos="420"/>
        </w:tabs>
        <w:spacing w:line="480" w:lineRule="auto"/>
        <w:ind w:left="420" w:hanging="420"/>
        <w:rPr>
          <w:noProof/>
        </w:rPr>
      </w:pPr>
      <w:r>
        <w:rPr>
          <w:noProof/>
        </w:rPr>
        <w:t>2.</w:t>
      </w:r>
      <w:r>
        <w:rPr>
          <w:noProof/>
        </w:rPr>
        <w:tab/>
        <w:t xml:space="preserve">Kilgarriff, A. </w:t>
      </w:r>
      <w:r w:rsidRPr="00B550DA">
        <w:rPr>
          <w:i/>
          <w:noProof/>
        </w:rPr>
        <w:t>et al.</w:t>
      </w:r>
      <w:r>
        <w:rPr>
          <w:noProof/>
        </w:rPr>
        <w:t xml:space="preserve"> The Sketch Engine: ten years on. </w:t>
      </w:r>
      <w:r w:rsidRPr="00B550DA">
        <w:rPr>
          <w:i/>
          <w:noProof/>
        </w:rPr>
        <w:t>Lexicography</w:t>
      </w:r>
      <w:r>
        <w:rPr>
          <w:noProof/>
        </w:rPr>
        <w:t xml:space="preserve"> </w:t>
      </w:r>
      <w:r w:rsidRPr="00B550DA">
        <w:rPr>
          <w:b/>
          <w:noProof/>
        </w:rPr>
        <w:t>1</w:t>
      </w:r>
      <w:r>
        <w:rPr>
          <w:noProof/>
        </w:rPr>
        <w:t>, 7–36 (2014).</w:t>
      </w:r>
      <w:r w:rsidR="00CA512D">
        <w:rPr>
          <w:noProof/>
        </w:rPr>
        <w:fldChar w:fldCharType="end"/>
      </w:r>
    </w:p>
    <w:p w14:paraId="5A8FCCE6"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[Dataset] Bizer, C., Eckert, K., Faralli, S., Meusel, R., Paulheim, H., and Ponzetto, S. P. (2016). Web</w:t>
      </w:r>
    </w:p>
    <w:p w14:paraId="59B47124"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Data Commons - WebIsA Database</w:t>
      </w:r>
    </w:p>
    <w:p w14:paraId="7A6546E5"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Chien, O. (2013). Modeling and Querying Data in MongoDB. </w:t>
      </w:r>
      <w:r w:rsidRPr="00B3404E">
        <w:rPr>
          <w:rFonts w:ascii="NimbusRomNo9L-ReguItal" w:eastAsia="NimbusRomNo9L-ReguItal" w:cs="NimbusRomNo9L-ReguItal"/>
          <w:i/>
          <w:iCs/>
          <w:color w:val="FF0000"/>
          <w:kern w:val="0"/>
          <w:sz w:val="24"/>
          <w:szCs w:val="24"/>
        </w:rPr>
        <w:t>International Journal of Scientific &amp;</w:t>
      </w:r>
    </w:p>
    <w:p w14:paraId="1A5DB0B6"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 xml:space="preserve">Engineering Research </w:t>
      </w:r>
      <w:r w:rsidRPr="00B3404E">
        <w:rPr>
          <w:rFonts w:ascii="NimbusRomNo9L-Regu" w:eastAsia="NimbusRomNo9L-Regu" w:cs="NimbusRomNo9L-Regu"/>
          <w:color w:val="FF0000"/>
          <w:kern w:val="0"/>
          <w:sz w:val="24"/>
          <w:szCs w:val="24"/>
        </w:rPr>
        <w:t>4, 141</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144</w:t>
      </w:r>
    </w:p>
    <w:p w14:paraId="1750F0CA"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Chillon, A. H., Ruiz, D. S., Molina, J. G., and Morales, S. F. (2019). A Model-Driven Approach</w:t>
      </w:r>
    </w:p>
    <w:p w14:paraId="1732317A"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to Generate Schemas for Object-Document Mappers. </w:t>
      </w:r>
      <w:r w:rsidRPr="00B3404E">
        <w:rPr>
          <w:rFonts w:ascii="NimbusRomNo9L-ReguItal" w:eastAsia="NimbusRomNo9L-ReguItal" w:cs="NimbusRomNo9L-ReguItal"/>
          <w:i/>
          <w:iCs/>
          <w:color w:val="FF0000"/>
          <w:kern w:val="0"/>
          <w:sz w:val="24"/>
          <w:szCs w:val="24"/>
        </w:rPr>
        <w:t xml:space="preserve">IEEE Access </w:t>
      </w:r>
      <w:r w:rsidRPr="00B3404E">
        <w:rPr>
          <w:rFonts w:ascii="NimbusRomNo9L-Regu" w:eastAsia="NimbusRomNo9L-Regu" w:cs="NimbusRomNo9L-Regu"/>
          <w:color w:val="FF0000"/>
          <w:kern w:val="0"/>
          <w:sz w:val="24"/>
          <w:szCs w:val="24"/>
        </w:rPr>
        <w:t>7, 59126</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59144. doi:10.1109/</w:t>
      </w:r>
    </w:p>
    <w:p w14:paraId="7BA0E2B8"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ACCESS.2019.2915201</w:t>
      </w:r>
    </w:p>
    <w:p w14:paraId="66269F08"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K</w:t>
      </w:r>
      <w:r w:rsidRPr="00B3404E">
        <w:rPr>
          <w:rFonts w:ascii="NimbusRomNo9L-Regu" w:eastAsia="NimbusRomNo9L-Regu" w:cs="NimbusRomNo9L-Regu"/>
          <w:color w:val="FF0000"/>
          <w:kern w:val="0"/>
          <w:sz w:val="19"/>
          <w:szCs w:val="19"/>
        </w:rPr>
        <w:t>EY</w:t>
      </w:r>
      <w:r w:rsidRPr="00B3404E">
        <w:rPr>
          <w:rFonts w:ascii="NimbusRomNo9L-Regu" w:eastAsia="NimbusRomNo9L-Regu" w:cs="NimbusRomNo9L-Regu"/>
          <w:color w:val="FF0000"/>
          <w:kern w:val="0"/>
          <w:sz w:val="24"/>
          <w:szCs w:val="24"/>
        </w:rPr>
        <w:t>: Chillon2019</w:t>
      </w:r>
    </w:p>
    <w:p w14:paraId="72AFEF36"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A</w:t>
      </w:r>
      <w:r w:rsidRPr="00B3404E">
        <w:rPr>
          <w:rFonts w:ascii="NimbusRomNo9L-Regu" w:eastAsia="NimbusRomNo9L-Regu" w:cs="NimbusRomNo9L-Regu"/>
          <w:color w:val="FF0000"/>
          <w:kern w:val="0"/>
          <w:sz w:val="19"/>
          <w:szCs w:val="19"/>
        </w:rPr>
        <w:t>NNOTATION</w:t>
      </w:r>
      <w:r w:rsidRPr="00B3404E">
        <w:rPr>
          <w:rFonts w:ascii="NimbusRomNo9L-Regu" w:eastAsia="NimbusRomNo9L-Regu" w:cs="NimbusRomNo9L-Regu"/>
          <w:color w:val="FF0000"/>
          <w:kern w:val="0"/>
          <w:sz w:val="24"/>
          <w:szCs w:val="24"/>
        </w:rPr>
        <w:t xml:space="preserve">: schema </w:t>
      </w:r>
      <w:r w:rsidRPr="00B3404E">
        <w:rPr>
          <w:rFonts w:ascii="HaranoAjiMincho-Regular-Identit" w:eastAsia="HaranoAjiMincho-Regular-Identit" w:cs="HaranoAjiMincho-Regular-Identit" w:hint="eastAsia"/>
          <w:color w:val="FF0000"/>
          <w:kern w:val="0"/>
          <w:sz w:val="23"/>
          <w:szCs w:val="23"/>
        </w:rPr>
        <w:t>などの</w:t>
      </w:r>
      <w:r w:rsidRPr="00B3404E">
        <w:rPr>
          <w:rFonts w:ascii="NimbusRomNo9L-Regu" w:eastAsia="NimbusRomNo9L-Regu" w:cs="NimbusRomNo9L-Regu"/>
          <w:color w:val="FF0000"/>
          <w:kern w:val="0"/>
          <w:sz w:val="24"/>
          <w:szCs w:val="24"/>
        </w:rPr>
        <w:t xml:space="preserve">NoSQL </w:t>
      </w:r>
      <w:r w:rsidRPr="00B3404E">
        <w:rPr>
          <w:rFonts w:ascii="HaranoAjiMincho-Regular-Identit" w:eastAsia="HaranoAjiMincho-Regular-Identit" w:cs="HaranoAjiMincho-Regular-Identit" w:hint="eastAsia"/>
          <w:color w:val="FF0000"/>
          <w:kern w:val="0"/>
          <w:sz w:val="23"/>
          <w:szCs w:val="23"/>
        </w:rPr>
        <w:t>のデータを組織的にアクセスするために</w:t>
      </w:r>
      <w:r w:rsidRPr="00B3404E">
        <w:rPr>
          <w:rFonts w:ascii="NimbusRomNo9L-Regu" w:eastAsia="NimbusRomNo9L-Regu" w:cs="NimbusRomNo9L-Regu"/>
          <w:color w:val="FF0000"/>
          <w:kern w:val="0"/>
          <w:sz w:val="24"/>
          <w:szCs w:val="24"/>
        </w:rPr>
        <w:t>OR Mapping</w:t>
      </w:r>
    </w:p>
    <w:p w14:paraId="6278EDBD"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HaranoAjiMincho-Regular-Identit" w:eastAsia="HaranoAjiMincho-Regular-Identit" w:cs="HaranoAjiMincho-Regular-Identit" w:hint="eastAsia"/>
          <w:color w:val="FF0000"/>
          <w:kern w:val="0"/>
          <w:sz w:val="23"/>
          <w:szCs w:val="23"/>
        </w:rPr>
        <w:t>するメカニズムを作った</w:t>
      </w:r>
    </w:p>
    <w:p w14:paraId="54456711"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Chodorow, K. (2013). </w:t>
      </w:r>
      <w:r w:rsidRPr="00B3404E">
        <w:rPr>
          <w:rFonts w:ascii="NimbusRomNo9L-ReguItal" w:eastAsia="NimbusRomNo9L-ReguItal" w:cs="NimbusRomNo9L-ReguItal"/>
          <w:i/>
          <w:iCs/>
          <w:color w:val="FF0000"/>
          <w:kern w:val="0"/>
          <w:sz w:val="24"/>
          <w:szCs w:val="24"/>
        </w:rPr>
        <w:t xml:space="preserve">MongoDB: The Definitive Guide </w:t>
      </w:r>
      <w:r w:rsidRPr="00B3404E">
        <w:rPr>
          <w:rFonts w:ascii="NimbusRomNo9L-Regu" w:eastAsia="NimbusRomNo9L-Regu" w:cs="NimbusRomNo9L-Regu"/>
          <w:color w:val="FF0000"/>
          <w:kern w:val="0"/>
          <w:sz w:val="24"/>
          <w:szCs w:val="24"/>
        </w:rPr>
        <w:t>(O</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Reilly), 2nd edn.</w:t>
      </w:r>
    </w:p>
    <w:p w14:paraId="058FD73D"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Faralli, S., Bizer, C., Eckert, K., Meusel, R., and Ponzetto, S. P. (2016). A web application to search</w:t>
      </w:r>
    </w:p>
    <w:p w14:paraId="7A40ED63"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a large repository of taxonomic relations from the web. In </w:t>
      </w:r>
      <w:r w:rsidRPr="00B3404E">
        <w:rPr>
          <w:rFonts w:ascii="NimbusRomNo9L-ReguItal" w:eastAsia="NimbusRomNo9L-ReguItal" w:cs="NimbusRomNo9L-ReguItal"/>
          <w:i/>
          <w:iCs/>
          <w:color w:val="FF0000"/>
          <w:kern w:val="0"/>
          <w:sz w:val="24"/>
          <w:szCs w:val="24"/>
        </w:rPr>
        <w:t>Proc. 15th International Semantic Web</w:t>
      </w:r>
    </w:p>
    <w:p w14:paraId="27DFF1F1"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Conference</w:t>
      </w:r>
      <w:r w:rsidRPr="00B3404E">
        <w:rPr>
          <w:rFonts w:ascii="NimbusRomNo9L-Regu" w:eastAsia="NimbusRomNo9L-Regu" w:cs="NimbusRomNo9L-Regu"/>
          <w:color w:val="FF0000"/>
          <w:kern w:val="0"/>
          <w:sz w:val="24"/>
          <w:szCs w:val="24"/>
        </w:rPr>
        <w:t>. vol. 1690, 2</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5</w:t>
      </w:r>
    </w:p>
    <w:p w14:paraId="55517182"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Jia, T., Zhao, X., Wang, Z., Gong, D., and Ding, G. (2016). Model Transformation and Data Migration</w:t>
      </w:r>
    </w:p>
    <w:p w14:paraId="307C6297"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from Relational Database to MongoDB. In </w:t>
      </w:r>
      <w:r w:rsidRPr="00B3404E">
        <w:rPr>
          <w:rFonts w:ascii="NimbusRomNo9L-ReguItal" w:eastAsia="NimbusRomNo9L-ReguItal" w:cs="NimbusRomNo9L-ReguItal"/>
          <w:i/>
          <w:iCs/>
          <w:color w:val="FF0000"/>
          <w:kern w:val="0"/>
          <w:sz w:val="24"/>
          <w:szCs w:val="24"/>
        </w:rPr>
        <w:t>Proc. 2016 IEEE International Congress on Big Data</w:t>
      </w:r>
    </w:p>
    <w:p w14:paraId="2EDF16F2"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Model</w:t>
      </w:r>
      <w:r w:rsidRPr="00B3404E">
        <w:rPr>
          <w:rFonts w:ascii="NimbusRomNo9L-Regu" w:eastAsia="NimbusRomNo9L-Regu" w:cs="NimbusRomNo9L-Regu"/>
          <w:color w:val="FF0000"/>
          <w:kern w:val="0"/>
          <w:sz w:val="24"/>
          <w:szCs w:val="24"/>
        </w:rPr>
        <w:t>. 60</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67. doi:10.1109/BigDataCongress.2016.16</w:t>
      </w:r>
    </w:p>
    <w:p w14:paraId="3F7FFE75"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Klettke, M., St</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orl, U., and Scherzinger, S. (2015). Schema extraction and structural outlier detection</w:t>
      </w:r>
    </w:p>
    <w:p w14:paraId="2C519F5A"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for JSON-based NoSQL Data Stores. In </w:t>
      </w:r>
      <w:r w:rsidRPr="00B3404E">
        <w:rPr>
          <w:rFonts w:ascii="NimbusRomNo9L-ReguItal" w:eastAsia="NimbusRomNo9L-ReguItal" w:cs="NimbusRomNo9L-ReguItal"/>
          <w:i/>
          <w:iCs/>
          <w:color w:val="FF0000"/>
          <w:kern w:val="0"/>
          <w:sz w:val="24"/>
          <w:szCs w:val="24"/>
        </w:rPr>
        <w:t xml:space="preserve">International </w:t>
      </w:r>
      <w:r w:rsidRPr="00B3404E">
        <w:rPr>
          <w:rFonts w:ascii="NimbusRomNo9L-ReguItal" w:eastAsia="NimbusRomNo9L-ReguItal" w:cs="NimbusRomNo9L-ReguItal"/>
          <w:i/>
          <w:iCs/>
          <w:color w:val="FF0000"/>
          <w:kern w:val="0"/>
          <w:sz w:val="24"/>
          <w:szCs w:val="24"/>
        </w:rPr>
        <w:lastRenderedPageBreak/>
        <w:t>Conference on Database Systems for Business,</w:t>
      </w:r>
    </w:p>
    <w:p w14:paraId="525B1929"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Technology and Web</w:t>
      </w:r>
      <w:r w:rsidRPr="00B3404E">
        <w:rPr>
          <w:rFonts w:ascii="NimbusRomNo9L-Regu" w:eastAsia="NimbusRomNo9L-Regu" w:cs="NimbusRomNo9L-Regu"/>
          <w:color w:val="FF0000"/>
          <w:kern w:val="0"/>
          <w:sz w:val="24"/>
          <w:szCs w:val="24"/>
        </w:rPr>
        <w:t>. 425</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444</w:t>
      </w:r>
    </w:p>
    <w:p w14:paraId="0BE10F17"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K</w:t>
      </w:r>
      <w:r w:rsidRPr="00B3404E">
        <w:rPr>
          <w:rFonts w:ascii="NimbusRomNo9L-Regu" w:eastAsia="NimbusRomNo9L-Regu" w:cs="NimbusRomNo9L-Regu"/>
          <w:color w:val="FF0000"/>
          <w:kern w:val="0"/>
          <w:sz w:val="19"/>
          <w:szCs w:val="19"/>
        </w:rPr>
        <w:t>EY</w:t>
      </w:r>
      <w:r w:rsidRPr="00B3404E">
        <w:rPr>
          <w:rFonts w:ascii="NimbusRomNo9L-Regu" w:eastAsia="NimbusRomNo9L-Regu" w:cs="NimbusRomNo9L-Regu"/>
          <w:color w:val="FF0000"/>
          <w:kern w:val="0"/>
          <w:sz w:val="24"/>
          <w:szCs w:val="24"/>
        </w:rPr>
        <w:t>: Klettke2015</w:t>
      </w:r>
    </w:p>
    <w:p w14:paraId="540CACFC"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NimbusRomNo9L-Regu" w:eastAsia="NimbusRomNo9L-Regu" w:cs="NimbusRomNo9L-Regu"/>
          <w:color w:val="FF0000"/>
          <w:kern w:val="0"/>
          <w:sz w:val="24"/>
          <w:szCs w:val="24"/>
        </w:rPr>
        <w:t>A</w:t>
      </w:r>
      <w:r w:rsidRPr="00B3404E">
        <w:rPr>
          <w:rFonts w:ascii="NimbusRomNo9L-Regu" w:eastAsia="NimbusRomNo9L-Regu" w:cs="NimbusRomNo9L-Regu"/>
          <w:color w:val="FF0000"/>
          <w:kern w:val="0"/>
          <w:sz w:val="19"/>
          <w:szCs w:val="19"/>
        </w:rPr>
        <w:t>NNOTATION</w:t>
      </w:r>
      <w:r w:rsidRPr="00B3404E">
        <w:rPr>
          <w:rFonts w:ascii="NimbusRomNo9L-Regu" w:eastAsia="NimbusRomNo9L-Regu" w:cs="NimbusRomNo9L-Regu"/>
          <w:color w:val="FF0000"/>
          <w:kern w:val="0"/>
          <w:sz w:val="24"/>
          <w:szCs w:val="24"/>
        </w:rPr>
        <w:t xml:space="preserve">: XML </w:t>
      </w:r>
      <w:r w:rsidRPr="00B3404E">
        <w:rPr>
          <w:rFonts w:ascii="HaranoAjiMincho-Regular-Identit" w:eastAsia="HaranoAjiMincho-Regular-Identit" w:cs="HaranoAjiMincho-Regular-Identit" w:hint="eastAsia"/>
          <w:color w:val="FF0000"/>
          <w:kern w:val="0"/>
          <w:sz w:val="23"/>
          <w:szCs w:val="23"/>
        </w:rPr>
        <w:t>の</w:t>
      </w:r>
      <w:r w:rsidRPr="00B3404E">
        <w:rPr>
          <w:rFonts w:ascii="NimbusRomNo9L-Regu" w:eastAsia="NimbusRomNo9L-Regu" w:cs="NimbusRomNo9L-Regu"/>
          <w:color w:val="FF0000"/>
          <w:kern w:val="0"/>
          <w:sz w:val="24"/>
          <w:szCs w:val="24"/>
        </w:rPr>
        <w:t xml:space="preserve">DTD </w:t>
      </w:r>
      <w:r w:rsidRPr="00B3404E">
        <w:rPr>
          <w:rFonts w:ascii="HaranoAjiMincho-Regular-Identit" w:eastAsia="HaranoAjiMincho-Regular-Identit" w:cs="HaranoAjiMincho-Regular-Identit" w:hint="eastAsia"/>
          <w:color w:val="FF0000"/>
          <w:kern w:val="0"/>
          <w:sz w:val="23"/>
          <w:szCs w:val="23"/>
        </w:rPr>
        <w:t>を用いて</w:t>
      </w:r>
      <w:r w:rsidRPr="00B3404E">
        <w:rPr>
          <w:rFonts w:ascii="NimbusRomNo9L-Regu" w:eastAsia="NimbusRomNo9L-Regu" w:cs="NimbusRomNo9L-Regu"/>
          <w:color w:val="FF0000"/>
          <w:kern w:val="0"/>
          <w:sz w:val="24"/>
          <w:szCs w:val="24"/>
        </w:rPr>
        <w:t xml:space="preserve">XML </w:t>
      </w:r>
      <w:r w:rsidRPr="00B3404E">
        <w:rPr>
          <w:rFonts w:ascii="HaranoAjiMincho-Regular-Identit" w:eastAsia="HaranoAjiMincho-Regular-Identit" w:cs="HaranoAjiMincho-Regular-Identit" w:hint="eastAsia"/>
          <w:color w:val="FF0000"/>
          <w:kern w:val="0"/>
          <w:sz w:val="23"/>
          <w:szCs w:val="23"/>
        </w:rPr>
        <w:t>データのスキーマを作るというアイデアを使っ</w:t>
      </w:r>
    </w:p>
    <w:p w14:paraId="05553244"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HaranoAjiMincho-Regular-Identit" w:eastAsia="HaranoAjiMincho-Regular-Identit" w:cs="HaranoAjiMincho-Regular-Identit" w:hint="eastAsia"/>
          <w:color w:val="FF0000"/>
          <w:kern w:val="0"/>
          <w:sz w:val="23"/>
          <w:szCs w:val="23"/>
        </w:rPr>
        <w:t>て、</w:t>
      </w:r>
      <w:r w:rsidRPr="00B3404E">
        <w:rPr>
          <w:rFonts w:ascii="NimbusRomNo9L-Regu" w:eastAsia="NimbusRomNo9L-Regu" w:cs="NimbusRomNo9L-Regu"/>
          <w:color w:val="FF0000"/>
          <w:kern w:val="0"/>
          <w:sz w:val="24"/>
          <w:szCs w:val="24"/>
        </w:rPr>
        <w:t xml:space="preserve">JSON </w:t>
      </w:r>
      <w:r w:rsidRPr="00B3404E">
        <w:rPr>
          <w:rFonts w:ascii="HaranoAjiMincho-Regular-Identit" w:eastAsia="HaranoAjiMincho-Regular-Identit" w:cs="HaranoAjiMincho-Regular-Identit" w:hint="eastAsia"/>
          <w:color w:val="FF0000"/>
          <w:kern w:val="0"/>
          <w:sz w:val="23"/>
          <w:szCs w:val="23"/>
        </w:rPr>
        <w:t>についたラベルを元に構造化してスキーマとしている。</w:t>
      </w:r>
    </w:p>
    <w:p w14:paraId="307611B4"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Sheena, N., Jasmine, S. M., and Joseph, S. (2016). Automatic Extraction of Hypernym &amp; Meronym</w:t>
      </w:r>
    </w:p>
    <w:p w14:paraId="3C91E64E"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Relations in English Sentences Using Dependency Parser. In </w:t>
      </w:r>
      <w:r w:rsidRPr="00B3404E">
        <w:rPr>
          <w:rFonts w:ascii="NimbusRomNo9L-ReguItal" w:eastAsia="NimbusRomNo9L-ReguItal" w:cs="NimbusRomNo9L-ReguItal"/>
          <w:i/>
          <w:iCs/>
          <w:color w:val="FF0000"/>
          <w:kern w:val="0"/>
          <w:sz w:val="24"/>
          <w:szCs w:val="24"/>
        </w:rPr>
        <w:t>Proc. 6th International Conference On</w:t>
      </w:r>
    </w:p>
    <w:p w14:paraId="443D15DA"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 xml:space="preserve">Advances In Computing &amp; Communications </w:t>
      </w:r>
      <w:r w:rsidRPr="00B3404E">
        <w:rPr>
          <w:rFonts w:ascii="NimbusRomNo9L-Regu" w:eastAsia="NimbusRomNo9L-Regu" w:cs="NimbusRomNo9L-Regu"/>
          <w:color w:val="FF0000"/>
          <w:kern w:val="0"/>
          <w:sz w:val="24"/>
          <w:szCs w:val="24"/>
        </w:rPr>
        <w:t>(The Author(s)), vol. 93, 539</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546. doi:10.1016/j.procs.</w:t>
      </w:r>
    </w:p>
    <w:p w14:paraId="767C2C07"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2016.07.269</w:t>
      </w:r>
    </w:p>
    <w:p w14:paraId="14B1EE99"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Wang, L., Zhang, S., Shi, J., Jiao, L., Hassanzadeh, O., Zou, J., et al. (2015). Schema management for</w:t>
      </w:r>
    </w:p>
    <w:p w14:paraId="091B2659"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document stores. In </w:t>
      </w:r>
      <w:r w:rsidRPr="00B3404E">
        <w:rPr>
          <w:rFonts w:ascii="NimbusRomNo9L-ReguItal" w:eastAsia="NimbusRomNo9L-ReguItal" w:cs="NimbusRomNo9L-ReguItal"/>
          <w:i/>
          <w:iCs/>
          <w:color w:val="FF0000"/>
          <w:kern w:val="0"/>
          <w:sz w:val="24"/>
          <w:szCs w:val="24"/>
        </w:rPr>
        <w:t>Proc. VLDB Endowment</w:t>
      </w:r>
      <w:r w:rsidRPr="00B3404E">
        <w:rPr>
          <w:rFonts w:ascii="NimbusRomNo9L-Regu" w:eastAsia="NimbusRomNo9L-Regu" w:cs="NimbusRomNo9L-Regu"/>
          <w:color w:val="FF0000"/>
          <w:kern w:val="0"/>
          <w:sz w:val="24"/>
          <w:szCs w:val="24"/>
        </w:rPr>
        <w:t>. vol. 8, 922</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933. doi:10.14778/2777598.2777601</w:t>
      </w:r>
    </w:p>
    <w:p w14:paraId="719AD1BC"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K</w:t>
      </w:r>
      <w:r w:rsidRPr="00B3404E">
        <w:rPr>
          <w:rFonts w:ascii="NimbusRomNo9L-Regu" w:eastAsia="NimbusRomNo9L-Regu" w:cs="NimbusRomNo9L-Regu"/>
          <w:color w:val="FF0000"/>
          <w:kern w:val="0"/>
          <w:sz w:val="19"/>
          <w:szCs w:val="19"/>
        </w:rPr>
        <w:t>EY</w:t>
      </w:r>
      <w:r w:rsidRPr="00B3404E">
        <w:rPr>
          <w:rFonts w:ascii="NimbusRomNo9L-Regu" w:eastAsia="NimbusRomNo9L-Regu" w:cs="NimbusRomNo9L-Regu"/>
          <w:color w:val="FF0000"/>
          <w:kern w:val="0"/>
          <w:sz w:val="24"/>
          <w:szCs w:val="24"/>
        </w:rPr>
        <w:t>: Wang2015</w:t>
      </w:r>
    </w:p>
    <w:p w14:paraId="5B6D1C58"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NimbusRomNo9L-Regu" w:eastAsia="NimbusRomNo9L-Regu" w:cs="NimbusRomNo9L-Regu"/>
          <w:color w:val="FF0000"/>
          <w:kern w:val="0"/>
          <w:sz w:val="24"/>
          <w:szCs w:val="24"/>
        </w:rPr>
        <w:t>A</w:t>
      </w:r>
      <w:r w:rsidRPr="00B3404E">
        <w:rPr>
          <w:rFonts w:ascii="NimbusRomNo9L-Regu" w:eastAsia="NimbusRomNo9L-Regu" w:cs="NimbusRomNo9L-Regu"/>
          <w:color w:val="FF0000"/>
          <w:kern w:val="0"/>
          <w:sz w:val="19"/>
          <w:szCs w:val="19"/>
        </w:rPr>
        <w:t>NNOTATION</w:t>
      </w:r>
      <w:r w:rsidRPr="00B3404E">
        <w:rPr>
          <w:rFonts w:ascii="NimbusRomNo9L-Regu" w:eastAsia="NimbusRomNo9L-Regu" w:cs="NimbusRomNo9L-Regu"/>
          <w:color w:val="FF0000"/>
          <w:kern w:val="0"/>
          <w:sz w:val="24"/>
          <w:szCs w:val="24"/>
        </w:rPr>
        <w:t xml:space="preserve">: </w:t>
      </w:r>
      <w:r w:rsidRPr="00B3404E">
        <w:rPr>
          <w:rFonts w:ascii="HaranoAjiMincho-Regular-Identit" w:eastAsia="HaranoAjiMincho-Regular-Identit" w:cs="HaranoAjiMincho-Regular-Identit" w:hint="eastAsia"/>
          <w:color w:val="FF0000"/>
          <w:kern w:val="0"/>
          <w:sz w:val="23"/>
          <w:szCs w:val="23"/>
        </w:rPr>
        <w:t>要は作り方の規則のない</w:t>
      </w:r>
      <w:r w:rsidRPr="00B3404E">
        <w:rPr>
          <w:rFonts w:ascii="NimbusRomNo9L-Regu" w:eastAsia="NimbusRomNo9L-Regu" w:cs="NimbusRomNo9L-Regu"/>
          <w:color w:val="FF0000"/>
          <w:kern w:val="0"/>
          <w:sz w:val="24"/>
          <w:szCs w:val="24"/>
        </w:rPr>
        <w:t xml:space="preserve">MongoDB </w:t>
      </w:r>
      <w:r w:rsidRPr="00B3404E">
        <w:rPr>
          <w:rFonts w:ascii="HaranoAjiMincho-Regular-Identit" w:eastAsia="HaranoAjiMincho-Regular-Identit" w:cs="HaranoAjiMincho-Regular-Identit" w:hint="eastAsia"/>
          <w:color w:val="FF0000"/>
          <w:kern w:val="0"/>
          <w:sz w:val="23"/>
          <w:szCs w:val="23"/>
        </w:rPr>
        <w:t>の</w:t>
      </w:r>
      <w:r w:rsidRPr="00B3404E">
        <w:rPr>
          <w:rFonts w:ascii="NimbusRomNo9L-Regu" w:eastAsia="NimbusRomNo9L-Regu" w:cs="NimbusRomNo9L-Regu"/>
          <w:color w:val="FF0000"/>
          <w:kern w:val="0"/>
          <w:sz w:val="24"/>
          <w:szCs w:val="24"/>
        </w:rPr>
        <w:t xml:space="preserve">collecton(SQL </w:t>
      </w:r>
      <w:r w:rsidRPr="00B3404E">
        <w:rPr>
          <w:rFonts w:ascii="HaranoAjiMincho-Regular-Identit" w:eastAsia="HaranoAjiMincho-Regular-Identit" w:cs="HaranoAjiMincho-Regular-Identit" w:hint="eastAsia"/>
          <w:color w:val="FF0000"/>
          <w:kern w:val="0"/>
          <w:sz w:val="23"/>
          <w:szCs w:val="23"/>
        </w:rPr>
        <w:t>の</w:t>
      </w:r>
      <w:r w:rsidRPr="00B3404E">
        <w:rPr>
          <w:rFonts w:ascii="NimbusRomNo9L-Regu" w:eastAsia="NimbusRomNo9L-Regu" w:cs="NimbusRomNo9L-Regu"/>
          <w:color w:val="FF0000"/>
          <w:kern w:val="0"/>
          <w:sz w:val="24"/>
          <w:szCs w:val="24"/>
        </w:rPr>
        <w:t xml:space="preserve">table </w:t>
      </w:r>
      <w:r w:rsidRPr="00B3404E">
        <w:rPr>
          <w:rFonts w:ascii="HaranoAjiMincho-Regular-Identit" w:eastAsia="HaranoAjiMincho-Regular-Identit" w:cs="HaranoAjiMincho-Regular-Identit" w:hint="eastAsia"/>
          <w:color w:val="FF0000"/>
          <w:kern w:val="0"/>
          <w:sz w:val="23"/>
          <w:szCs w:val="23"/>
        </w:rPr>
        <w:t>に相当</w:t>
      </w:r>
      <w:r w:rsidRPr="00B3404E">
        <w:rPr>
          <w:rFonts w:ascii="NimbusRomNo9L-Regu" w:eastAsia="NimbusRomNo9L-Regu" w:cs="NimbusRomNo9L-Regu"/>
          <w:color w:val="FF0000"/>
          <w:kern w:val="0"/>
          <w:sz w:val="24"/>
          <w:szCs w:val="24"/>
        </w:rPr>
        <w:t xml:space="preserve">) </w:t>
      </w:r>
      <w:r w:rsidRPr="00B3404E">
        <w:rPr>
          <w:rFonts w:ascii="HaranoAjiMincho-Regular-Identit" w:eastAsia="HaranoAjiMincho-Regular-Identit" w:cs="HaranoAjiMincho-Regular-Identit" w:hint="eastAsia"/>
          <w:color w:val="FF0000"/>
          <w:kern w:val="0"/>
          <w:sz w:val="23"/>
          <w:szCs w:val="23"/>
        </w:rPr>
        <w:t>からい</w:t>
      </w:r>
    </w:p>
    <w:p w14:paraId="03E55056"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HaranoAjiMincho-Regular-Identit" w:eastAsia="HaranoAjiMincho-Regular-Identit" w:cs="HaranoAjiMincho-Regular-Identit" w:hint="eastAsia"/>
          <w:color w:val="FF0000"/>
          <w:kern w:val="0"/>
          <w:sz w:val="23"/>
          <w:szCs w:val="23"/>
        </w:rPr>
        <w:t>かに、一つの</w:t>
      </w:r>
      <w:r w:rsidRPr="00B3404E">
        <w:rPr>
          <w:rFonts w:ascii="NimbusRomNo9L-Regu" w:eastAsia="NimbusRomNo9L-Regu" w:cs="NimbusRomNo9L-Regu"/>
          <w:color w:val="FF0000"/>
          <w:kern w:val="0"/>
          <w:sz w:val="24"/>
          <w:szCs w:val="24"/>
        </w:rPr>
        <w:t xml:space="preserve">collection </w:t>
      </w:r>
      <w:r w:rsidRPr="00B3404E">
        <w:rPr>
          <w:rFonts w:ascii="HaranoAjiMincho-Regular-Identit" w:eastAsia="HaranoAjiMincho-Regular-Identit" w:cs="HaranoAjiMincho-Regular-Identit" w:hint="eastAsia"/>
          <w:color w:val="FF0000"/>
          <w:kern w:val="0"/>
          <w:sz w:val="23"/>
          <w:szCs w:val="23"/>
        </w:rPr>
        <w:t>の</w:t>
      </w:r>
      <w:r w:rsidRPr="00B3404E">
        <w:rPr>
          <w:rFonts w:ascii="NimbusRomNo9L-Regu" w:eastAsia="NimbusRomNo9L-Regu" w:cs="NimbusRomNo9L-Regu"/>
          <w:color w:val="FF0000"/>
          <w:kern w:val="0"/>
          <w:sz w:val="24"/>
          <w:szCs w:val="24"/>
        </w:rPr>
        <w:t xml:space="preserve">schema </w:t>
      </w:r>
      <w:r w:rsidRPr="00B3404E">
        <w:rPr>
          <w:rFonts w:ascii="HaranoAjiMincho-Regular-Identit" w:eastAsia="HaranoAjiMincho-Regular-Identit" w:cs="HaranoAjiMincho-Regular-Identit" w:hint="eastAsia"/>
          <w:color w:val="FF0000"/>
          <w:kern w:val="0"/>
          <w:sz w:val="23"/>
          <w:szCs w:val="23"/>
        </w:rPr>
        <w:t>を作るかという論文。</w:t>
      </w:r>
      <w:r w:rsidRPr="00B3404E">
        <w:rPr>
          <w:rFonts w:ascii="NimbusRomNo9L-Regu" w:eastAsia="NimbusRomNo9L-Regu" w:cs="NimbusRomNo9L-Regu"/>
          <w:color w:val="FF0000"/>
          <w:kern w:val="0"/>
          <w:sz w:val="24"/>
          <w:szCs w:val="24"/>
        </w:rPr>
        <w:t xml:space="preserve">collection </w:t>
      </w:r>
      <w:r w:rsidRPr="00B3404E">
        <w:rPr>
          <w:rFonts w:ascii="HaranoAjiMincho-Regular-Identit" w:eastAsia="HaranoAjiMincho-Regular-Identit" w:cs="HaranoAjiMincho-Regular-Identit" w:hint="eastAsia"/>
          <w:color w:val="FF0000"/>
          <w:kern w:val="0"/>
          <w:sz w:val="23"/>
          <w:szCs w:val="23"/>
        </w:rPr>
        <w:t>の定義ありき。こちらは</w:t>
      </w:r>
    </w:p>
    <w:p w14:paraId="0F47AA18"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NimbusRomNo9L-Regu" w:eastAsia="NimbusRomNo9L-Regu" w:cs="NimbusRomNo9L-Regu"/>
          <w:color w:val="FF0000"/>
          <w:kern w:val="0"/>
          <w:sz w:val="24"/>
          <w:szCs w:val="24"/>
        </w:rPr>
        <w:t xml:space="preserve">collection </w:t>
      </w:r>
      <w:r w:rsidRPr="00B3404E">
        <w:rPr>
          <w:rFonts w:ascii="HaranoAjiMincho-Regular-Identit" w:eastAsia="HaranoAjiMincho-Regular-Identit" w:cs="HaranoAjiMincho-Regular-Identit" w:hint="eastAsia"/>
          <w:color w:val="FF0000"/>
          <w:kern w:val="0"/>
          <w:sz w:val="23"/>
          <w:szCs w:val="23"/>
        </w:rPr>
        <w:t>をどう作るかというところになる。</w:t>
      </w:r>
    </w:p>
    <w:p w14:paraId="4B550CB2"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[Dataset] Wright, A., Andrews, H., Hutton, B., and Dennis, G. (2022). JSON Schema: A Media Type for</w:t>
      </w:r>
    </w:p>
    <w:p w14:paraId="76D9877A" w14:textId="18D4E86D" w:rsidR="00B3404E" w:rsidRPr="00B3404E" w:rsidRDefault="00B3404E" w:rsidP="00B3404E">
      <w:pPr>
        <w:tabs>
          <w:tab w:val="left" w:pos="420"/>
        </w:tabs>
        <w:spacing w:line="480" w:lineRule="auto"/>
        <w:ind w:left="420" w:hanging="420"/>
        <w:rPr>
          <w:color w:val="FF0000"/>
        </w:rPr>
      </w:pPr>
      <w:r w:rsidRPr="00B3404E">
        <w:rPr>
          <w:rFonts w:ascii="NimbusRomNo9L-Regu" w:eastAsia="NimbusRomNo9L-Regu" w:cs="NimbusRomNo9L-Regu"/>
          <w:color w:val="FF0000"/>
          <w:kern w:val="0"/>
          <w:sz w:val="24"/>
          <w:szCs w:val="24"/>
        </w:rPr>
        <w:t>Describing JSON Documents</w:t>
      </w:r>
    </w:p>
    <w:sectPr w:rsidR="00B3404E" w:rsidRPr="00B3404E">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Yuki Nakamoto" w:date="2023-02-27T07:36:00Z" w:initials="YN">
    <w:p w14:paraId="2996970D" w14:textId="75F15094" w:rsidR="00D623EB" w:rsidRDefault="00D623EB">
      <w:pPr>
        <w:pStyle w:val="aa"/>
        <w:rPr>
          <w:rFonts w:hint="eastAsia"/>
        </w:rPr>
      </w:pPr>
      <w:r>
        <w:rPr>
          <w:rStyle w:val="a9"/>
        </w:rPr>
        <w:annotationRef/>
      </w:r>
      <w:r>
        <w:rPr>
          <w:rFonts w:hint="eastAsia"/>
        </w:rPr>
        <w:t>この例をs</w:t>
      </w:r>
      <w:r>
        <w:t>hop</w:t>
      </w:r>
      <w:r>
        <w:rPr>
          <w:rFonts w:hint="eastAsia"/>
        </w:rPr>
        <w:t>に置き換える。</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996970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8D35F2" w14:textId="77777777" w:rsidR="006544C2" w:rsidRDefault="006544C2" w:rsidP="008E2ECD">
      <w:r>
        <w:separator/>
      </w:r>
    </w:p>
  </w:endnote>
  <w:endnote w:type="continuationSeparator" w:id="0">
    <w:p w14:paraId="3D6EADDF" w14:textId="77777777" w:rsidR="006544C2" w:rsidRDefault="006544C2" w:rsidP="008E2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w:altName w:val="Nirmala UI"/>
    <w:charset w:val="00"/>
    <w:family w:val="swiss"/>
    <w:pitch w:val="variable"/>
    <w:sig w:usb0="E00082FF" w:usb1="400078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CMR9">
    <w:altName w:val="BIZ UDPゴシック"/>
    <w:panose1 w:val="00000000000000000000"/>
    <w:charset w:val="80"/>
    <w:family w:val="auto"/>
    <w:notTrueType/>
    <w:pitch w:val="default"/>
    <w:sig w:usb0="00000001" w:usb1="08070000" w:usb2="00000010" w:usb3="00000000" w:csb0="00020000" w:csb1="00000000"/>
  </w:font>
  <w:font w:name="HaranoAjiMincho-Regular-Identit">
    <w:altName w:val="BIZ UDPゴシック"/>
    <w:panose1 w:val="00000000000000000000"/>
    <w:charset w:val="80"/>
    <w:family w:val="auto"/>
    <w:notTrueType/>
    <w:pitch w:val="default"/>
    <w:sig w:usb0="00000001" w:usb1="08070000" w:usb2="00000010" w:usb3="00000000" w:csb0="00020000" w:csb1="00000000"/>
  </w:font>
  <w:font w:name="CMR8">
    <w:altName w:val="BIZ UDPゴシック"/>
    <w:panose1 w:val="00000000000000000000"/>
    <w:charset w:val="80"/>
    <w:family w:val="auto"/>
    <w:notTrueType/>
    <w:pitch w:val="default"/>
    <w:sig w:usb0="00000001" w:usb1="08070000" w:usb2="00000010" w:usb3="00000000" w:csb0="00020000" w:csb1="00000000"/>
  </w:font>
  <w:font w:name="CMSY9">
    <w:altName w:val="BIZ UDPゴシック"/>
    <w:panose1 w:val="00000000000000000000"/>
    <w:charset w:val="80"/>
    <w:family w:val="auto"/>
    <w:notTrueType/>
    <w:pitch w:val="default"/>
    <w:sig w:usb0="00000001" w:usb1="08070000" w:usb2="00000010" w:usb3="00000000" w:csb0="00020000" w:csb1="00000000"/>
  </w:font>
  <w:font w:name="Segoe UI Emoji">
    <w:panose1 w:val="020B0502040204020203"/>
    <w:charset w:val="00"/>
    <w:family w:val="swiss"/>
    <w:pitch w:val="variable"/>
    <w:sig w:usb0="00000003" w:usb1="02000000" w:usb2="00000000" w:usb3="00000000" w:csb0="00000001" w:csb1="00000000"/>
  </w:font>
  <w:font w:name="NimbusRomNo9L-Regu">
    <w:altName w:val="BIZ UDPゴシック"/>
    <w:panose1 w:val="00000000000000000000"/>
    <w:charset w:val="80"/>
    <w:family w:val="auto"/>
    <w:notTrueType/>
    <w:pitch w:val="default"/>
    <w:sig w:usb0="00000001" w:usb1="08070000" w:usb2="00000010" w:usb3="00000000" w:csb0="00020000" w:csb1="00000000"/>
  </w:font>
  <w:font w:name="NimbusRomNo9L-ReguItal">
    <w:altName w:val="BIZ UDPゴシック"/>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5A0A28" w14:textId="77777777" w:rsidR="006544C2" w:rsidRDefault="006544C2" w:rsidP="008E2ECD">
      <w:r>
        <w:separator/>
      </w:r>
    </w:p>
  </w:footnote>
  <w:footnote w:type="continuationSeparator" w:id="0">
    <w:p w14:paraId="003FF566" w14:textId="77777777" w:rsidR="006544C2" w:rsidRDefault="006544C2" w:rsidP="008E2EC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ADA67"/>
    <w:multiLevelType w:val="hybridMultilevel"/>
    <w:tmpl w:val="DAF2298A"/>
    <w:lvl w:ilvl="0" w:tplc="EC588C14">
      <w:start w:val="1"/>
      <w:numFmt w:val="bullet"/>
      <w:lvlText w:val="●"/>
      <w:lvlJc w:val="left"/>
      <w:pPr>
        <w:ind w:left="720" w:hanging="360"/>
      </w:pPr>
      <w:rPr>
        <w:rFonts w:ascii="Noto Sans" w:hAnsi="Noto Sans" w:hint="default"/>
      </w:rPr>
    </w:lvl>
    <w:lvl w:ilvl="1" w:tplc="3FCAB7C0">
      <w:start w:val="1"/>
      <w:numFmt w:val="bullet"/>
      <w:lvlText w:val="o"/>
      <w:lvlJc w:val="left"/>
      <w:pPr>
        <w:ind w:left="1440" w:hanging="360"/>
      </w:pPr>
      <w:rPr>
        <w:rFonts w:ascii="Courier New" w:hAnsi="Courier New" w:hint="default"/>
      </w:rPr>
    </w:lvl>
    <w:lvl w:ilvl="2" w:tplc="D604F700">
      <w:start w:val="1"/>
      <w:numFmt w:val="bullet"/>
      <w:lvlText w:val=""/>
      <w:lvlJc w:val="left"/>
      <w:pPr>
        <w:ind w:left="1260" w:hanging="420"/>
      </w:pPr>
      <w:rPr>
        <w:rFonts w:ascii="Wingdings" w:hAnsi="Wingdings" w:hint="default"/>
      </w:rPr>
    </w:lvl>
    <w:lvl w:ilvl="3" w:tplc="48B244F6">
      <w:start w:val="1"/>
      <w:numFmt w:val="bullet"/>
      <w:lvlText w:val=""/>
      <w:lvlJc w:val="left"/>
      <w:pPr>
        <w:ind w:left="1680" w:hanging="420"/>
      </w:pPr>
      <w:rPr>
        <w:rFonts w:ascii="Symbol" w:hAnsi="Symbol" w:hint="default"/>
      </w:rPr>
    </w:lvl>
    <w:lvl w:ilvl="4" w:tplc="E990DB54">
      <w:start w:val="1"/>
      <w:numFmt w:val="bullet"/>
      <w:lvlText w:val="o"/>
      <w:lvlJc w:val="left"/>
      <w:pPr>
        <w:ind w:left="2100" w:hanging="420"/>
      </w:pPr>
      <w:rPr>
        <w:rFonts w:ascii="Courier New" w:hAnsi="Courier New" w:hint="default"/>
      </w:rPr>
    </w:lvl>
    <w:lvl w:ilvl="5" w:tplc="AD7265A6">
      <w:start w:val="1"/>
      <w:numFmt w:val="bullet"/>
      <w:lvlText w:val=""/>
      <w:lvlJc w:val="left"/>
      <w:pPr>
        <w:ind w:left="2520" w:hanging="420"/>
      </w:pPr>
      <w:rPr>
        <w:rFonts w:ascii="Wingdings" w:hAnsi="Wingdings" w:hint="default"/>
      </w:rPr>
    </w:lvl>
    <w:lvl w:ilvl="6" w:tplc="068A511C">
      <w:start w:val="1"/>
      <w:numFmt w:val="bullet"/>
      <w:lvlText w:val=""/>
      <w:lvlJc w:val="left"/>
      <w:pPr>
        <w:ind w:left="2940" w:hanging="420"/>
      </w:pPr>
      <w:rPr>
        <w:rFonts w:ascii="Symbol" w:hAnsi="Symbol" w:hint="default"/>
      </w:rPr>
    </w:lvl>
    <w:lvl w:ilvl="7" w:tplc="3968AB12">
      <w:start w:val="1"/>
      <w:numFmt w:val="bullet"/>
      <w:lvlText w:val="o"/>
      <w:lvlJc w:val="left"/>
      <w:pPr>
        <w:ind w:left="3360" w:hanging="420"/>
      </w:pPr>
      <w:rPr>
        <w:rFonts w:ascii="Courier New" w:hAnsi="Courier New" w:hint="default"/>
      </w:rPr>
    </w:lvl>
    <w:lvl w:ilvl="8" w:tplc="6B1CB0CA">
      <w:start w:val="1"/>
      <w:numFmt w:val="bullet"/>
      <w:lvlText w:val=""/>
      <w:lvlJc w:val="left"/>
      <w:pPr>
        <w:ind w:left="378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uki Nakamoto">
    <w15:presenceInfo w15:providerId="Windows Live" w15:userId="35913f444c97b46c"/>
  </w15:person>
  <w15:person w15:author="Hamaji kouhei">
    <w15:presenceInfo w15:providerId="Windows Live" w15:userId="ab73afff66a85f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pile-clusterType" w:val="normal"/>
    <w:docVar w:name="paperpile-doc-id" w:val="A751O811K292I922"/>
    <w:docVar w:name="paperpile-doc-name" w:val="ドキュメントDBツール作成論文原稿20230206-yn.docx"/>
    <w:docVar w:name="paperpile-includeDoi" w:val="false"/>
    <w:docVar w:name="paperpile-styleFile" w:val="nature.csl"/>
    <w:docVar w:name="paperpile-styleId" w:val="nature"/>
    <w:docVar w:name="paperpile-styleLabel" w:val="Nature"/>
    <w:docVar w:name="paperpile-styleLocale" w:val="en-US"/>
  </w:docVars>
  <w:rsids>
    <w:rsidRoot w:val="00A51695"/>
    <w:rsid w:val="000124AA"/>
    <w:rsid w:val="00072516"/>
    <w:rsid w:val="000745F5"/>
    <w:rsid w:val="0007675D"/>
    <w:rsid w:val="00080F4E"/>
    <w:rsid w:val="00083145"/>
    <w:rsid w:val="000B13E7"/>
    <w:rsid w:val="000B478C"/>
    <w:rsid w:val="000B4AC1"/>
    <w:rsid w:val="000C259C"/>
    <w:rsid w:val="000E0BC7"/>
    <w:rsid w:val="000E23D0"/>
    <w:rsid w:val="00131E50"/>
    <w:rsid w:val="00141F9D"/>
    <w:rsid w:val="0015255E"/>
    <w:rsid w:val="00155969"/>
    <w:rsid w:val="00176EF8"/>
    <w:rsid w:val="001A7563"/>
    <w:rsid w:val="001F1DEC"/>
    <w:rsid w:val="00271515"/>
    <w:rsid w:val="00277742"/>
    <w:rsid w:val="002B285E"/>
    <w:rsid w:val="002E6972"/>
    <w:rsid w:val="00333321"/>
    <w:rsid w:val="00367560"/>
    <w:rsid w:val="003D5FCE"/>
    <w:rsid w:val="003E36A4"/>
    <w:rsid w:val="0041737E"/>
    <w:rsid w:val="0046117C"/>
    <w:rsid w:val="00474110"/>
    <w:rsid w:val="00493C8D"/>
    <w:rsid w:val="004B6C89"/>
    <w:rsid w:val="004D76E0"/>
    <w:rsid w:val="004E3615"/>
    <w:rsid w:val="004F24D8"/>
    <w:rsid w:val="0052417B"/>
    <w:rsid w:val="00546109"/>
    <w:rsid w:val="00556185"/>
    <w:rsid w:val="00572156"/>
    <w:rsid w:val="005B1F97"/>
    <w:rsid w:val="005E6F8B"/>
    <w:rsid w:val="0060156B"/>
    <w:rsid w:val="00622564"/>
    <w:rsid w:val="00624FC3"/>
    <w:rsid w:val="00643A28"/>
    <w:rsid w:val="006544C2"/>
    <w:rsid w:val="006679C7"/>
    <w:rsid w:val="006C70AD"/>
    <w:rsid w:val="006F7C2C"/>
    <w:rsid w:val="00716C7D"/>
    <w:rsid w:val="00721036"/>
    <w:rsid w:val="007231A5"/>
    <w:rsid w:val="00736FBC"/>
    <w:rsid w:val="007629F6"/>
    <w:rsid w:val="00782FAB"/>
    <w:rsid w:val="007A3425"/>
    <w:rsid w:val="007B639B"/>
    <w:rsid w:val="007D0FB7"/>
    <w:rsid w:val="007F0B24"/>
    <w:rsid w:val="00832B0F"/>
    <w:rsid w:val="008675F3"/>
    <w:rsid w:val="00873472"/>
    <w:rsid w:val="008779D6"/>
    <w:rsid w:val="008A60DF"/>
    <w:rsid w:val="008E164F"/>
    <w:rsid w:val="008E2ECD"/>
    <w:rsid w:val="008F2594"/>
    <w:rsid w:val="0090682F"/>
    <w:rsid w:val="009721FB"/>
    <w:rsid w:val="00981DE8"/>
    <w:rsid w:val="00996C22"/>
    <w:rsid w:val="00997E28"/>
    <w:rsid w:val="009B7E7B"/>
    <w:rsid w:val="009E30DA"/>
    <w:rsid w:val="009F7E60"/>
    <w:rsid w:val="00A07796"/>
    <w:rsid w:val="00A148C3"/>
    <w:rsid w:val="00A30CD3"/>
    <w:rsid w:val="00A32BF5"/>
    <w:rsid w:val="00A51695"/>
    <w:rsid w:val="00A70309"/>
    <w:rsid w:val="00A77724"/>
    <w:rsid w:val="00A903E4"/>
    <w:rsid w:val="00AA49FC"/>
    <w:rsid w:val="00AA5849"/>
    <w:rsid w:val="00B23958"/>
    <w:rsid w:val="00B25649"/>
    <w:rsid w:val="00B3404E"/>
    <w:rsid w:val="00B34DCC"/>
    <w:rsid w:val="00B3708F"/>
    <w:rsid w:val="00B550DA"/>
    <w:rsid w:val="00B56013"/>
    <w:rsid w:val="00B63FC3"/>
    <w:rsid w:val="00B9136C"/>
    <w:rsid w:val="00BC2735"/>
    <w:rsid w:val="00BC2BF3"/>
    <w:rsid w:val="00C41396"/>
    <w:rsid w:val="00C67964"/>
    <w:rsid w:val="00C87097"/>
    <w:rsid w:val="00CA4278"/>
    <w:rsid w:val="00CA512D"/>
    <w:rsid w:val="00CE39F5"/>
    <w:rsid w:val="00CE4CA1"/>
    <w:rsid w:val="00D06574"/>
    <w:rsid w:val="00D2072A"/>
    <w:rsid w:val="00D272F9"/>
    <w:rsid w:val="00D44B15"/>
    <w:rsid w:val="00D623EB"/>
    <w:rsid w:val="00D66BDB"/>
    <w:rsid w:val="00DD0796"/>
    <w:rsid w:val="00E10572"/>
    <w:rsid w:val="00E10A6A"/>
    <w:rsid w:val="00E12B32"/>
    <w:rsid w:val="00E12F17"/>
    <w:rsid w:val="00E63105"/>
    <w:rsid w:val="00E80EB9"/>
    <w:rsid w:val="00EA112E"/>
    <w:rsid w:val="00EC04FD"/>
    <w:rsid w:val="00EF3DC8"/>
    <w:rsid w:val="00EF55E1"/>
    <w:rsid w:val="00F177D8"/>
    <w:rsid w:val="00F26B04"/>
    <w:rsid w:val="00F43195"/>
    <w:rsid w:val="00F43333"/>
    <w:rsid w:val="00F7469F"/>
    <w:rsid w:val="00FA5FF2"/>
    <w:rsid w:val="00FA65B3"/>
    <w:rsid w:val="00FD0B50"/>
    <w:rsid w:val="00FE4009"/>
    <w:rsid w:val="00FE4DAB"/>
    <w:rsid w:val="160F772A"/>
    <w:rsid w:val="64D440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03E2CB4"/>
  <w15:docId w15:val="{5F261776-6604-48A5-A316-980074ADA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Chars="400" w:left="840"/>
    </w:pPr>
  </w:style>
  <w:style w:type="character" w:styleId="a4">
    <w:name w:val="Hyperlink"/>
    <w:basedOn w:val="a0"/>
    <w:uiPriority w:val="99"/>
    <w:unhideWhenUsed/>
    <w:rPr>
      <w:color w:val="0563C1" w:themeColor="hyperlink"/>
      <w:u w:val="single"/>
    </w:rPr>
  </w:style>
  <w:style w:type="paragraph" w:styleId="a5">
    <w:name w:val="header"/>
    <w:basedOn w:val="a"/>
    <w:link w:val="a6"/>
    <w:uiPriority w:val="99"/>
    <w:unhideWhenUsed/>
    <w:rsid w:val="008E2ECD"/>
    <w:pPr>
      <w:tabs>
        <w:tab w:val="center" w:pos="4252"/>
        <w:tab w:val="right" w:pos="8504"/>
      </w:tabs>
      <w:snapToGrid w:val="0"/>
    </w:pPr>
  </w:style>
  <w:style w:type="character" w:customStyle="1" w:styleId="a6">
    <w:name w:val="ヘッダー (文字)"/>
    <w:basedOn w:val="a0"/>
    <w:link w:val="a5"/>
    <w:uiPriority w:val="99"/>
    <w:rsid w:val="008E2ECD"/>
  </w:style>
  <w:style w:type="paragraph" w:styleId="a7">
    <w:name w:val="footer"/>
    <w:basedOn w:val="a"/>
    <w:link w:val="a8"/>
    <w:uiPriority w:val="99"/>
    <w:unhideWhenUsed/>
    <w:rsid w:val="008E2ECD"/>
    <w:pPr>
      <w:tabs>
        <w:tab w:val="center" w:pos="4252"/>
        <w:tab w:val="right" w:pos="8504"/>
      </w:tabs>
      <w:snapToGrid w:val="0"/>
    </w:pPr>
  </w:style>
  <w:style w:type="character" w:customStyle="1" w:styleId="a8">
    <w:name w:val="フッター (文字)"/>
    <w:basedOn w:val="a0"/>
    <w:link w:val="a7"/>
    <w:uiPriority w:val="99"/>
    <w:rsid w:val="008E2ECD"/>
  </w:style>
  <w:style w:type="paragraph" w:styleId="Web">
    <w:name w:val="Normal (Web)"/>
    <w:basedOn w:val="a"/>
    <w:uiPriority w:val="99"/>
    <w:semiHidden/>
    <w:unhideWhenUsed/>
    <w:rsid w:val="00F4333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9">
    <w:name w:val="annotation reference"/>
    <w:basedOn w:val="a0"/>
    <w:uiPriority w:val="99"/>
    <w:semiHidden/>
    <w:unhideWhenUsed/>
    <w:rsid w:val="00D623EB"/>
    <w:rPr>
      <w:sz w:val="18"/>
      <w:szCs w:val="18"/>
    </w:rPr>
  </w:style>
  <w:style w:type="paragraph" w:styleId="aa">
    <w:name w:val="annotation text"/>
    <w:basedOn w:val="a"/>
    <w:link w:val="ab"/>
    <w:uiPriority w:val="99"/>
    <w:semiHidden/>
    <w:unhideWhenUsed/>
    <w:rsid w:val="00D623EB"/>
    <w:pPr>
      <w:jc w:val="left"/>
    </w:pPr>
  </w:style>
  <w:style w:type="character" w:customStyle="1" w:styleId="ab">
    <w:name w:val="コメント文字列 (文字)"/>
    <w:basedOn w:val="a0"/>
    <w:link w:val="aa"/>
    <w:uiPriority w:val="99"/>
    <w:semiHidden/>
    <w:rsid w:val="00D623EB"/>
  </w:style>
  <w:style w:type="paragraph" w:styleId="ac">
    <w:name w:val="annotation subject"/>
    <w:basedOn w:val="aa"/>
    <w:next w:val="aa"/>
    <w:link w:val="ad"/>
    <w:uiPriority w:val="99"/>
    <w:semiHidden/>
    <w:unhideWhenUsed/>
    <w:rsid w:val="00D623EB"/>
    <w:rPr>
      <w:b/>
      <w:bCs/>
    </w:rPr>
  </w:style>
  <w:style w:type="character" w:customStyle="1" w:styleId="ad">
    <w:name w:val="コメント内容 (文字)"/>
    <w:basedOn w:val="ab"/>
    <w:link w:val="ac"/>
    <w:uiPriority w:val="99"/>
    <w:semiHidden/>
    <w:rsid w:val="00D623EB"/>
    <w:rPr>
      <w:b/>
      <w:bCs/>
    </w:rPr>
  </w:style>
  <w:style w:type="paragraph" w:styleId="ae">
    <w:name w:val="Balloon Text"/>
    <w:basedOn w:val="a"/>
    <w:link w:val="af"/>
    <w:uiPriority w:val="99"/>
    <w:semiHidden/>
    <w:unhideWhenUsed/>
    <w:rsid w:val="00D623EB"/>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D623E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76841">
      <w:bodyDiv w:val="1"/>
      <w:marLeft w:val="0"/>
      <w:marRight w:val="0"/>
      <w:marTop w:val="0"/>
      <w:marBottom w:val="0"/>
      <w:divBdr>
        <w:top w:val="none" w:sz="0" w:space="0" w:color="auto"/>
        <w:left w:val="none" w:sz="0" w:space="0" w:color="auto"/>
        <w:bottom w:val="none" w:sz="0" w:space="0" w:color="auto"/>
        <w:right w:val="none" w:sz="0" w:space="0" w:color="auto"/>
      </w:divBdr>
      <w:divsChild>
        <w:div w:id="1143499451">
          <w:marLeft w:val="0"/>
          <w:marRight w:val="0"/>
          <w:marTop w:val="0"/>
          <w:marBottom w:val="0"/>
          <w:divBdr>
            <w:top w:val="single" w:sz="2" w:space="0" w:color="D9D9E3"/>
            <w:left w:val="single" w:sz="2" w:space="0" w:color="D9D9E3"/>
            <w:bottom w:val="single" w:sz="2" w:space="0" w:color="D9D9E3"/>
            <w:right w:val="single" w:sz="2" w:space="0" w:color="D9D9E3"/>
          </w:divBdr>
          <w:divsChild>
            <w:div w:id="1659114773">
              <w:marLeft w:val="0"/>
              <w:marRight w:val="0"/>
              <w:marTop w:val="0"/>
              <w:marBottom w:val="0"/>
              <w:divBdr>
                <w:top w:val="single" w:sz="2" w:space="0" w:color="D9D9E3"/>
                <w:left w:val="single" w:sz="2" w:space="0" w:color="D9D9E3"/>
                <w:bottom w:val="single" w:sz="2" w:space="0" w:color="D9D9E3"/>
                <w:right w:val="single" w:sz="2" w:space="0" w:color="D9D9E3"/>
              </w:divBdr>
              <w:divsChild>
                <w:div w:id="350954671">
                  <w:marLeft w:val="0"/>
                  <w:marRight w:val="0"/>
                  <w:marTop w:val="0"/>
                  <w:marBottom w:val="0"/>
                  <w:divBdr>
                    <w:top w:val="single" w:sz="2" w:space="0" w:color="D9D9E3"/>
                    <w:left w:val="single" w:sz="2" w:space="0" w:color="D9D9E3"/>
                    <w:bottom w:val="single" w:sz="2" w:space="0" w:color="D9D9E3"/>
                    <w:right w:val="single" w:sz="2" w:space="0" w:color="D9D9E3"/>
                  </w:divBdr>
                  <w:divsChild>
                    <w:div w:id="725834876">
                      <w:marLeft w:val="0"/>
                      <w:marRight w:val="0"/>
                      <w:marTop w:val="0"/>
                      <w:marBottom w:val="0"/>
                      <w:divBdr>
                        <w:top w:val="single" w:sz="2" w:space="0" w:color="D9D9E3"/>
                        <w:left w:val="single" w:sz="2" w:space="0" w:color="D9D9E3"/>
                        <w:bottom w:val="single" w:sz="2" w:space="0" w:color="D9D9E3"/>
                        <w:right w:val="single" w:sz="2" w:space="0" w:color="D9D9E3"/>
                      </w:divBdr>
                      <w:divsChild>
                        <w:div w:id="791754660">
                          <w:marLeft w:val="0"/>
                          <w:marRight w:val="0"/>
                          <w:marTop w:val="0"/>
                          <w:marBottom w:val="0"/>
                          <w:divBdr>
                            <w:top w:val="single" w:sz="2" w:space="0" w:color="auto"/>
                            <w:left w:val="single" w:sz="2" w:space="0" w:color="auto"/>
                            <w:bottom w:val="single" w:sz="6" w:space="0" w:color="auto"/>
                            <w:right w:val="single" w:sz="2" w:space="0" w:color="auto"/>
                          </w:divBdr>
                          <w:divsChild>
                            <w:div w:id="1948660224">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619795">
                                  <w:marLeft w:val="0"/>
                                  <w:marRight w:val="0"/>
                                  <w:marTop w:val="0"/>
                                  <w:marBottom w:val="0"/>
                                  <w:divBdr>
                                    <w:top w:val="single" w:sz="2" w:space="0" w:color="D9D9E3"/>
                                    <w:left w:val="single" w:sz="2" w:space="0" w:color="D9D9E3"/>
                                    <w:bottom w:val="single" w:sz="2" w:space="0" w:color="D9D9E3"/>
                                    <w:right w:val="single" w:sz="2" w:space="0" w:color="D9D9E3"/>
                                  </w:divBdr>
                                  <w:divsChild>
                                    <w:div w:id="1463305340">
                                      <w:marLeft w:val="0"/>
                                      <w:marRight w:val="0"/>
                                      <w:marTop w:val="0"/>
                                      <w:marBottom w:val="0"/>
                                      <w:divBdr>
                                        <w:top w:val="single" w:sz="2" w:space="0" w:color="D9D9E3"/>
                                        <w:left w:val="single" w:sz="2" w:space="0" w:color="D9D9E3"/>
                                        <w:bottom w:val="single" w:sz="2" w:space="0" w:color="D9D9E3"/>
                                        <w:right w:val="single" w:sz="2" w:space="0" w:color="D9D9E3"/>
                                      </w:divBdr>
                                      <w:divsChild>
                                        <w:div w:id="380517496">
                                          <w:marLeft w:val="0"/>
                                          <w:marRight w:val="0"/>
                                          <w:marTop w:val="0"/>
                                          <w:marBottom w:val="0"/>
                                          <w:divBdr>
                                            <w:top w:val="single" w:sz="2" w:space="0" w:color="D9D9E3"/>
                                            <w:left w:val="single" w:sz="2" w:space="0" w:color="D9D9E3"/>
                                            <w:bottom w:val="single" w:sz="2" w:space="0" w:color="D9D9E3"/>
                                            <w:right w:val="single" w:sz="2" w:space="0" w:color="D9D9E3"/>
                                          </w:divBdr>
                                          <w:divsChild>
                                            <w:div w:id="488903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93152767">
          <w:marLeft w:val="0"/>
          <w:marRight w:val="0"/>
          <w:marTop w:val="0"/>
          <w:marBottom w:val="0"/>
          <w:divBdr>
            <w:top w:val="none" w:sz="0" w:space="0" w:color="auto"/>
            <w:left w:val="none" w:sz="0" w:space="0" w:color="auto"/>
            <w:bottom w:val="none" w:sz="0" w:space="0" w:color="auto"/>
            <w:right w:val="none" w:sz="0" w:space="0" w:color="auto"/>
          </w:divBdr>
        </w:div>
      </w:divsChild>
    </w:div>
    <w:div w:id="193007455">
      <w:bodyDiv w:val="1"/>
      <w:marLeft w:val="0"/>
      <w:marRight w:val="0"/>
      <w:marTop w:val="0"/>
      <w:marBottom w:val="0"/>
      <w:divBdr>
        <w:top w:val="none" w:sz="0" w:space="0" w:color="auto"/>
        <w:left w:val="none" w:sz="0" w:space="0" w:color="auto"/>
        <w:bottom w:val="none" w:sz="0" w:space="0" w:color="auto"/>
        <w:right w:val="none" w:sz="0" w:space="0" w:color="auto"/>
      </w:divBdr>
      <w:divsChild>
        <w:div w:id="1177622530">
          <w:marLeft w:val="0"/>
          <w:marRight w:val="0"/>
          <w:marTop w:val="0"/>
          <w:marBottom w:val="0"/>
          <w:divBdr>
            <w:top w:val="none" w:sz="0" w:space="0" w:color="auto"/>
            <w:left w:val="none" w:sz="0" w:space="0" w:color="auto"/>
            <w:bottom w:val="none" w:sz="0" w:space="0" w:color="auto"/>
            <w:right w:val="none" w:sz="0" w:space="0" w:color="auto"/>
          </w:divBdr>
          <w:divsChild>
            <w:div w:id="53380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7614">
      <w:bodyDiv w:val="1"/>
      <w:marLeft w:val="0"/>
      <w:marRight w:val="0"/>
      <w:marTop w:val="0"/>
      <w:marBottom w:val="0"/>
      <w:divBdr>
        <w:top w:val="none" w:sz="0" w:space="0" w:color="auto"/>
        <w:left w:val="none" w:sz="0" w:space="0" w:color="auto"/>
        <w:bottom w:val="none" w:sz="0" w:space="0" w:color="auto"/>
        <w:right w:val="none" w:sz="0" w:space="0" w:color="auto"/>
      </w:divBdr>
      <w:divsChild>
        <w:div w:id="998002897">
          <w:marLeft w:val="0"/>
          <w:marRight w:val="0"/>
          <w:marTop w:val="240"/>
          <w:marBottom w:val="240"/>
          <w:divBdr>
            <w:top w:val="none" w:sz="0" w:space="0" w:color="auto"/>
            <w:left w:val="none" w:sz="0" w:space="0" w:color="auto"/>
            <w:bottom w:val="none" w:sz="0" w:space="0" w:color="auto"/>
            <w:right w:val="none" w:sz="0" w:space="0" w:color="auto"/>
          </w:divBdr>
        </w:div>
      </w:divsChild>
    </w:div>
    <w:div w:id="540289511">
      <w:bodyDiv w:val="1"/>
      <w:marLeft w:val="0"/>
      <w:marRight w:val="0"/>
      <w:marTop w:val="0"/>
      <w:marBottom w:val="0"/>
      <w:divBdr>
        <w:top w:val="none" w:sz="0" w:space="0" w:color="auto"/>
        <w:left w:val="none" w:sz="0" w:space="0" w:color="auto"/>
        <w:bottom w:val="none" w:sz="0" w:space="0" w:color="auto"/>
        <w:right w:val="none" w:sz="0" w:space="0" w:color="auto"/>
      </w:divBdr>
    </w:div>
    <w:div w:id="747574645">
      <w:bodyDiv w:val="1"/>
      <w:marLeft w:val="0"/>
      <w:marRight w:val="0"/>
      <w:marTop w:val="0"/>
      <w:marBottom w:val="0"/>
      <w:divBdr>
        <w:top w:val="none" w:sz="0" w:space="0" w:color="auto"/>
        <w:left w:val="none" w:sz="0" w:space="0" w:color="auto"/>
        <w:bottom w:val="none" w:sz="0" w:space="0" w:color="auto"/>
        <w:right w:val="none" w:sz="0" w:space="0" w:color="auto"/>
      </w:divBdr>
    </w:div>
    <w:div w:id="1399203965">
      <w:bodyDiv w:val="1"/>
      <w:marLeft w:val="0"/>
      <w:marRight w:val="0"/>
      <w:marTop w:val="0"/>
      <w:marBottom w:val="0"/>
      <w:divBdr>
        <w:top w:val="none" w:sz="0" w:space="0" w:color="auto"/>
        <w:left w:val="none" w:sz="0" w:space="0" w:color="auto"/>
        <w:bottom w:val="none" w:sz="0" w:space="0" w:color="auto"/>
        <w:right w:val="none" w:sz="0" w:space="0" w:color="auto"/>
      </w:divBdr>
    </w:div>
    <w:div w:id="1700886374">
      <w:bodyDiv w:val="1"/>
      <w:marLeft w:val="0"/>
      <w:marRight w:val="0"/>
      <w:marTop w:val="0"/>
      <w:marBottom w:val="0"/>
      <w:divBdr>
        <w:top w:val="none" w:sz="0" w:space="0" w:color="auto"/>
        <w:left w:val="none" w:sz="0" w:space="0" w:color="auto"/>
        <w:bottom w:val="none" w:sz="0" w:space="0" w:color="auto"/>
        <w:right w:val="none" w:sz="0" w:space="0" w:color="auto"/>
      </w:divBdr>
    </w:div>
    <w:div w:id="20308298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sketchengine.eu/blog/build-a-corpus-from-the-web/"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2264</Words>
  <Characters>12911</Characters>
  <Application>Microsoft Office Word</Application>
  <DocSecurity>0</DocSecurity>
  <Lines>107</Lines>
  <Paragraphs>30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Hamaji kouhei</dc:creator>
  <cp:keywords/>
  <dc:description/>
  <cp:lastModifiedBy>Yuki Nakamoto</cp:lastModifiedBy>
  <cp:revision>5</cp:revision>
  <dcterms:created xsi:type="dcterms:W3CDTF">2023-02-26T22:23:00Z</dcterms:created>
  <dcterms:modified xsi:type="dcterms:W3CDTF">2023-02-26T22:42:00Z</dcterms:modified>
</cp:coreProperties>
</file>