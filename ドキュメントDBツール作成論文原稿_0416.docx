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57F69FDA" w:rsidR="00E12F17" w:rsidRDefault="00FA65B3">
      <w:pPr>
        <w:rPr>
          <w:b/>
          <w:bCs/>
        </w:rPr>
      </w:pPr>
      <w:r w:rsidRPr="00FA65B3">
        <w:rPr>
          <w:rFonts w:hint="eastAsia"/>
          <w:b/>
          <w:bCs/>
        </w:rPr>
        <w:t>自然言語処理を用いた</w:t>
      </w:r>
      <w:proofErr w:type="spellStart"/>
      <w:r w:rsidRPr="00FA65B3">
        <w:rPr>
          <w:b/>
          <w:bCs/>
        </w:rPr>
        <w:t>DocumentDB</w:t>
      </w:r>
      <w:proofErr w:type="spellEnd"/>
      <w:ins w:id="0" w:author="Hamaji kouhei" w:date="2023-04-14T21:11:00Z">
        <w:r w:rsidR="009E79E7">
          <w:rPr>
            <w:rFonts w:hint="eastAsia"/>
            <w:b/>
            <w:bCs/>
          </w:rPr>
          <w:t xml:space="preserve">　</w:t>
        </w:r>
      </w:ins>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145B2EC" w:rsidR="00F43333" w:rsidRDefault="00F43333" w:rsidP="006C70AD">
      <w:r>
        <w:t>コンピューターシステムで扱うデータの複雑化、大規模化にともなって既存のRDBでは</w:t>
      </w:r>
      <w:r w:rsidR="008C2488">
        <w:rPr>
          <w:rFonts w:hint="eastAsia"/>
        </w:rPr>
        <w:t>固定したテーブルスキーマでは格納できない、また格納してもパフォーマンスを十分確保できないまたは</w:t>
      </w:r>
      <w:r>
        <w:t>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w:t>
      </w:r>
      <w:ins w:id="1" w:author="Hamaji kouhei" w:date="2023-04-14T21:26:00Z">
        <w:r w:rsidR="00AF03EE">
          <w:rPr>
            <w:rFonts w:hint="eastAsia"/>
          </w:rPr>
          <w:t>一方で</w:t>
        </w:r>
      </w:ins>
      <w:del w:id="2" w:author="Hamaji kouhei" w:date="2023-04-14T21:25:00Z">
        <w:r w:rsidDel="00AF03EE">
          <w:delText>このような</w:delText>
        </w:r>
        <w:commentRangeStart w:id="3"/>
        <w:r w:rsidDel="00AF03EE">
          <w:delText>性能</w:delText>
        </w:r>
        <w:commentRangeEnd w:id="3"/>
        <w:r w:rsidR="00AE56FF" w:rsidDel="00AF03EE">
          <w:rPr>
            <w:rStyle w:val="a9"/>
          </w:rPr>
          <w:commentReference w:id="3"/>
        </w:r>
        <w:r w:rsidDel="00AF03EE">
          <w:delText>から、</w:delText>
        </w:r>
      </w:del>
      <w:r>
        <w:t>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44E8E3E8" w:rsidR="00F43333" w:rsidRDefault="00F43333" w:rsidP="006C70AD">
      <w:r>
        <w:t>MongoDBはドキュメント指向のNoSQLデータベースの一つである。MongoDBは</w:t>
      </w:r>
      <w:commentRangeStart w:id="4"/>
      <w:r>
        <w:t>JSON</w:t>
      </w:r>
      <w:del w:id="5" w:author="Hamaji kouhei" w:date="2023-04-14T21:26:00Z">
        <w:r w:rsidDel="00AF03EE">
          <w:delText>のような</w:delText>
        </w:r>
      </w:del>
      <w:commentRangeEnd w:id="4"/>
      <w:r w:rsidR="00AE56FF">
        <w:rPr>
          <w:rStyle w:val="a9"/>
        </w:rPr>
        <w:commentReference w:id="4"/>
      </w:r>
      <w:r>
        <w:t>ドキュメント構造</w:t>
      </w:r>
      <w:r w:rsidR="008C2488">
        <w:rPr>
          <w:rFonts w:hint="eastAsia"/>
        </w:rPr>
        <w:t>でデータを格納し</w:t>
      </w:r>
      <w:r>
        <w:t>、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6CAA353D" w14:textId="4267FFEC" w:rsidR="00277742" w:rsidRDefault="00C33131" w:rsidP="006C70AD">
      <w:pPr>
        <w:rPr>
          <w:ins w:id="6" w:author="Hamaji kouhei" w:date="2023-04-16T16:10:00Z"/>
        </w:rPr>
      </w:pPr>
      <w:r>
        <w:rPr>
          <w:rFonts w:hint="eastAsia"/>
        </w:rPr>
        <w:t>Mon</w:t>
      </w:r>
      <w:r>
        <w:t>goDB</w:t>
      </w:r>
      <w:r>
        <w:rPr>
          <w:rFonts w:hint="eastAsia"/>
        </w:rPr>
        <w:t>を含むNoSQLでも、データベース構造を規定するスキーマは存在する。しか</w:t>
      </w:r>
      <w:r>
        <w:rPr>
          <w:rFonts w:hint="eastAsia"/>
        </w:rPr>
        <w:lastRenderedPageBreak/>
        <w:t>し、そのようなスキーマがなくても自由にデータを取り扱うことができるのが</w:t>
      </w:r>
      <w:proofErr w:type="spellStart"/>
      <w:r>
        <w:rPr>
          <w:rFonts w:hint="eastAsia"/>
        </w:rPr>
        <w:t>No</w:t>
      </w:r>
      <w:r w:rsidR="000E7D1C">
        <w:rPr>
          <w:rFonts w:hint="eastAsia"/>
        </w:rPr>
        <w:t>SQ</w:t>
      </w:r>
      <w:proofErr w:type="spellEnd"/>
      <w:r>
        <w:rPr>
          <w:rFonts w:hint="eastAsia"/>
        </w:rPr>
        <w:t>Ｌの特徴であり、実際スキーマなしで利用されることが多い。</w:t>
      </w:r>
    </w:p>
    <w:p w14:paraId="2AD1E49E" w14:textId="1E2DCAA4" w:rsidR="006E341B" w:rsidRDefault="006E341B" w:rsidP="006C70AD">
      <w:pPr>
        <w:rPr>
          <w:ins w:id="7" w:author="Hamaji kouhei" w:date="2023-04-16T16:11:00Z"/>
        </w:rPr>
      </w:pPr>
      <w:ins w:id="8" w:author="Hamaji kouhei" w:date="2023-04-16T16:10:00Z">
        <w:r>
          <w:rPr>
            <w:rFonts w:hint="eastAsia"/>
          </w:rPr>
          <w:t>参照（</w:t>
        </w:r>
      </w:ins>
      <w:ins w:id="9" w:author="Hamaji kouhei" w:date="2023-04-16T16:11:00Z">
        <w:r>
          <w:fldChar w:fldCharType="begin"/>
        </w:r>
        <w:r>
          <w:instrText xml:space="preserve"> HYPERLINK "</w:instrText>
        </w:r>
      </w:ins>
      <w:ins w:id="10" w:author="Hamaji kouhei" w:date="2023-04-16T16:10:00Z">
        <w:r w:rsidRPr="006E341B">
          <w:instrText>https://www.mongodb.com/developer/products/mongodb/mongodb-schema-design-best-practices/</w:instrText>
        </w:r>
      </w:ins>
      <w:ins w:id="11" w:author="Hamaji kouhei" w:date="2023-04-16T16:11:00Z">
        <w:r>
          <w:instrText xml:space="preserve">" </w:instrText>
        </w:r>
        <w:r>
          <w:fldChar w:fldCharType="separate"/>
        </w:r>
      </w:ins>
      <w:ins w:id="12" w:author="Hamaji kouhei" w:date="2023-04-16T16:10:00Z">
        <w:r w:rsidRPr="00B07652">
          <w:rPr>
            <w:rStyle w:val="a4"/>
          </w:rPr>
          <w:t>https://www.mongodb.com/developer/products/mongodb/mongodb-schema-design-best-practices/</w:t>
        </w:r>
      </w:ins>
      <w:ins w:id="13" w:author="Hamaji kouhei" w:date="2023-04-16T16:11:00Z">
        <w:r>
          <w:fldChar w:fldCharType="end"/>
        </w:r>
      </w:ins>
      <w:ins w:id="14" w:author="Hamaji kouhei" w:date="2023-04-16T16:10:00Z">
        <w:r>
          <w:rPr>
            <w:rFonts w:hint="eastAsia"/>
          </w:rPr>
          <w:t>）</w:t>
        </w:r>
      </w:ins>
    </w:p>
    <w:p w14:paraId="19A8C598" w14:textId="5FBE0DF0" w:rsidR="006E341B" w:rsidRPr="006E341B" w:rsidDel="006E341B" w:rsidRDefault="006E341B" w:rsidP="006C70AD">
      <w:pPr>
        <w:rPr>
          <w:del w:id="15" w:author="Hamaji kouhei" w:date="2023-04-16T16:12:00Z"/>
          <w:rFonts w:hint="eastAsia"/>
        </w:rPr>
      </w:pPr>
      <w:ins w:id="16" w:author="Hamaji kouhei" w:date="2023-04-16T16:11:00Z">
        <w:r w:rsidRPr="006E341B">
          <w:t>MongoDBでは、データをどのようにモデル化するかは、特定のアプリケーションのデータアクセスパターンに完全に依存</w:t>
        </w:r>
        <w:r>
          <w:rPr>
            <w:rFonts w:hint="eastAsia"/>
          </w:rPr>
          <w:t>する</w:t>
        </w:r>
        <w:r w:rsidRPr="006E341B">
          <w:t>。アプリケーションのクエリや更新の方法に合わせて、データを構造化したい</w:t>
        </w:r>
      </w:ins>
      <w:ins w:id="17" w:author="Hamaji kouhei" w:date="2023-04-16T16:12:00Z">
        <w:r>
          <w:rPr>
            <w:rFonts w:hint="eastAsia"/>
          </w:rPr>
          <w:t>という要求があり、そのため、</w:t>
        </w:r>
      </w:ins>
    </w:p>
    <w:p w14:paraId="2715A987" w14:textId="2D9FBD77" w:rsidR="00F43333" w:rsidRDefault="00F43333" w:rsidP="006C70AD">
      <w:commentRangeStart w:id="18"/>
      <w:commentRangeStart w:id="19"/>
      <w:del w:id="20" w:author="Hamaji kouhei" w:date="2023-04-16T16:12:00Z">
        <w:r w:rsidDel="006E341B">
          <w:delText>このような</w:delText>
        </w:r>
        <w:r w:rsidR="00C33131" w:rsidDel="006E341B">
          <w:delText>NoSQL</w:delText>
        </w:r>
        <w:r w:rsidDel="006E341B">
          <w:delText>データベースのスキーマは、</w:delText>
        </w:r>
      </w:del>
      <w:r>
        <w:t>データベース</w:t>
      </w:r>
      <w:r w:rsidR="00C33131">
        <w:rPr>
          <w:rFonts w:hint="eastAsia"/>
        </w:rPr>
        <w:t>管理者側</w:t>
      </w:r>
      <w:r>
        <w:t>ではなく、クライアント側のアプリケーション開発者によって作成されることが多い。</w:t>
      </w:r>
      <w:commentRangeEnd w:id="18"/>
      <w:r w:rsidR="00AE56FF">
        <w:rPr>
          <w:rStyle w:val="a9"/>
        </w:rPr>
        <w:commentReference w:id="18"/>
      </w:r>
      <w:commentRangeEnd w:id="19"/>
      <w:r w:rsidR="000E7D1C">
        <w:rPr>
          <w:rStyle w:val="a9"/>
        </w:rPr>
        <w:commentReference w:id="19"/>
      </w:r>
      <w:r>
        <w:t xml:space="preserve"> </w:t>
      </w:r>
      <w:r w:rsidR="00C33131">
        <w:t>NoSQL</w:t>
      </w:r>
      <w:r w:rsidR="00C33131">
        <w:rPr>
          <w:rFonts w:hint="eastAsia"/>
        </w:rPr>
        <w:t>データベースではアプリケーション側でのユースケースがスキーマの構成、パフォーマンスに影響し、アプリケーション開発者が作成するほうが都合がよい。</w:t>
      </w:r>
      <w:r>
        <w:t>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4A6EE91F" w14:textId="77777777" w:rsidR="00C33131" w:rsidRDefault="00277742" w:rsidP="00D623EB">
      <w:pPr>
        <w:spacing w:line="0" w:lineRule="atLeast"/>
        <w:rPr>
          <w:rFonts w:asciiTheme="minorEastAsia" w:hAnsiTheme="minorEastAsia" w:cs="HaranoAjiMincho-Regular-Identit"/>
          <w:color w:val="FF0000"/>
          <w:kern w:val="0"/>
          <w:szCs w:val="21"/>
          <w:highlight w:val="green"/>
        </w:rPr>
      </w:pPr>
      <w:commentRangeStart w:id="21"/>
      <w:r w:rsidRPr="00622EB5">
        <w:rPr>
          <w:rFonts w:asciiTheme="minorEastAsia" w:hAnsiTheme="minorEastAsia" w:cs="HaranoAjiMincho-Regular-Identit"/>
          <w:color w:val="FF0000"/>
          <w:kern w:val="0"/>
          <w:szCs w:val="21"/>
          <w:highlight w:val="green"/>
        </w:rPr>
        <w:t>MongoDB</w:t>
      </w:r>
      <w:r w:rsidR="00622EB5" w:rsidRPr="00622EB5">
        <w:rPr>
          <w:rFonts w:asciiTheme="minorEastAsia" w:hAnsiTheme="minorEastAsia" w:cs="HaranoAjiMincho-Regular-Identit" w:hint="eastAsia"/>
          <w:color w:val="FF0000"/>
          <w:kern w:val="0"/>
          <w:szCs w:val="21"/>
          <w:highlight w:val="green"/>
        </w:rPr>
        <w:t>に</w:t>
      </w:r>
      <w:r w:rsidR="00924638" w:rsidRPr="00622EB5">
        <w:rPr>
          <w:rFonts w:asciiTheme="minorEastAsia" w:hAnsiTheme="minorEastAsia" w:cs="HaranoAjiMincho-Regular-Identit" w:hint="eastAsia"/>
          <w:color w:val="FF0000"/>
          <w:kern w:val="0"/>
          <w:szCs w:val="21"/>
          <w:highlight w:val="green"/>
        </w:rPr>
        <w:t>はスキーマ</w:t>
      </w:r>
      <w:r w:rsidR="00622EB5" w:rsidRPr="00622EB5">
        <w:rPr>
          <w:rFonts w:asciiTheme="minorEastAsia" w:hAnsiTheme="minorEastAsia" w:cs="HaranoAjiMincho-Regular-Identit" w:hint="eastAsia"/>
          <w:color w:val="FF0000"/>
          <w:kern w:val="0"/>
          <w:szCs w:val="21"/>
          <w:highlight w:val="green"/>
        </w:rPr>
        <w:t>はあるが、</w:t>
      </w:r>
      <w:r w:rsidR="001708F4">
        <w:rPr>
          <w:rFonts w:asciiTheme="minorEastAsia" w:hAnsiTheme="minorEastAsia" w:cs="HaranoAjiMincho-Regular-Identit" w:hint="eastAsia"/>
          <w:color w:val="FF0000"/>
          <w:kern w:val="0"/>
          <w:szCs w:val="21"/>
          <w:highlight w:val="green"/>
        </w:rPr>
        <w:t>RDBのテーブルに相当するD</w:t>
      </w:r>
      <w:r w:rsidR="001708F4">
        <w:rPr>
          <w:rFonts w:asciiTheme="minorEastAsia" w:hAnsiTheme="minorEastAsia" w:cs="HaranoAjiMincho-Regular-Identit"/>
          <w:color w:val="FF0000"/>
          <w:kern w:val="0"/>
          <w:szCs w:val="21"/>
          <w:highlight w:val="green"/>
        </w:rPr>
        <w:t>ocument</w:t>
      </w:r>
      <w:r w:rsidR="001708F4">
        <w:rPr>
          <w:rFonts w:asciiTheme="minorEastAsia" w:hAnsiTheme="minorEastAsia" w:cs="HaranoAjiMincho-Regular-Identit" w:hint="eastAsia"/>
          <w:color w:val="FF0000"/>
          <w:kern w:val="0"/>
          <w:szCs w:val="21"/>
          <w:highlight w:val="green"/>
        </w:rPr>
        <w:t>は異なる構造を持っていいという</w:t>
      </w:r>
      <w:r w:rsidR="00622EB5" w:rsidRPr="00622EB5">
        <w:rPr>
          <w:rFonts w:asciiTheme="minorEastAsia" w:hAnsiTheme="minorEastAsia" w:cs="HaranoAjiMincho-Regular-Identit" w:hint="eastAsia"/>
          <w:color w:val="FF0000"/>
          <w:kern w:val="0"/>
          <w:szCs w:val="21"/>
          <w:highlight w:val="green"/>
        </w:rPr>
        <w:t>フレキシブ</w:t>
      </w:r>
      <w:r w:rsidR="001708F4">
        <w:rPr>
          <w:rFonts w:asciiTheme="minorEastAsia" w:hAnsiTheme="minorEastAsia" w:cs="HaranoAjiMincho-Regular-Identit" w:hint="eastAsia"/>
          <w:color w:val="FF0000"/>
          <w:kern w:val="0"/>
          <w:szCs w:val="21"/>
          <w:highlight w:val="green"/>
        </w:rPr>
        <w:t>リティを有する</w:t>
      </w:r>
      <w:r w:rsidR="00314DC8">
        <w:rPr>
          <w:rFonts w:asciiTheme="minorEastAsia" w:hAnsiTheme="minorEastAsia" w:cs="HaranoAjiMincho-Regular-Identit" w:hint="eastAsia"/>
          <w:color w:val="FF0000"/>
          <w:kern w:val="0"/>
          <w:szCs w:val="21"/>
          <w:highlight w:val="green"/>
        </w:rPr>
        <w:t>[</w:t>
      </w:r>
      <w:r w:rsidR="00314DC8">
        <w:rPr>
          <w:rFonts w:asciiTheme="minorEastAsia" w:hAnsiTheme="minorEastAsia" w:cs="HaranoAjiMincho-Regular-Identit"/>
          <w:color w:val="FF0000"/>
          <w:kern w:val="0"/>
          <w:szCs w:val="21"/>
          <w:highlight w:val="green"/>
        </w:rPr>
        <w:t>Mon</w:t>
      </w:r>
      <w:r w:rsidR="008C2488">
        <w:rPr>
          <w:rFonts w:asciiTheme="minorEastAsia" w:hAnsiTheme="minorEastAsia" w:cs="HaranoAjiMincho-Regular-Identit"/>
          <w:color w:val="FF0000"/>
          <w:kern w:val="0"/>
          <w:szCs w:val="21"/>
          <w:highlight w:val="green"/>
        </w:rPr>
        <w:t>g</w:t>
      </w:r>
      <w:r w:rsidR="00314DC8">
        <w:rPr>
          <w:rFonts w:asciiTheme="minorEastAsia" w:hAnsiTheme="minorEastAsia" w:cs="HaranoAjiMincho-Regular-Identit"/>
          <w:color w:val="FF0000"/>
          <w:kern w:val="0"/>
          <w:szCs w:val="21"/>
          <w:highlight w:val="green"/>
        </w:rPr>
        <w:t>oDB</w:t>
      </w:r>
      <w:r w:rsidR="00314DC8">
        <w:rPr>
          <w:rFonts w:asciiTheme="minorEastAsia" w:hAnsiTheme="minorEastAsia" w:cs="HaranoAjiMincho-Regular-Identit" w:hint="eastAsia"/>
          <w:color w:val="FF0000"/>
          <w:kern w:val="0"/>
          <w:szCs w:val="21"/>
          <w:highlight w:val="green"/>
        </w:rPr>
        <w:t>スキーマの文献</w:t>
      </w:r>
      <w:r w:rsidR="00314DC8">
        <w:rPr>
          <w:rFonts w:asciiTheme="minorEastAsia" w:hAnsiTheme="minorEastAsia" w:cs="HaranoAjiMincho-Regular-Identit"/>
          <w:color w:val="FF0000"/>
          <w:kern w:val="0"/>
          <w:szCs w:val="21"/>
          <w:highlight w:val="green"/>
        </w:rPr>
        <w:t>]</w:t>
      </w:r>
      <w:r w:rsidR="001708F4">
        <w:rPr>
          <w:rFonts w:asciiTheme="minorEastAsia" w:hAnsiTheme="minorEastAsia" w:cs="HaranoAjiMincho-Regular-Identit" w:hint="eastAsia"/>
          <w:color w:val="FF0000"/>
          <w:kern w:val="0"/>
          <w:szCs w:val="21"/>
          <w:highlight w:val="green"/>
        </w:rPr>
        <w:t>。</w:t>
      </w:r>
    </w:p>
    <w:p w14:paraId="4443C70C" w14:textId="36C2D37F" w:rsidR="00C33131" w:rsidRDefault="00C33131" w:rsidP="00D623EB">
      <w:pPr>
        <w:spacing w:line="0" w:lineRule="atLeast"/>
        <w:rPr>
          <w:rFonts w:asciiTheme="minorEastAsia" w:hAnsiTheme="minorEastAsia" w:cs="HaranoAjiMincho-Regular-Identit"/>
          <w:color w:val="FF0000"/>
          <w:kern w:val="0"/>
          <w:szCs w:val="21"/>
          <w:highlight w:val="green"/>
        </w:rPr>
      </w:pPr>
      <w:r w:rsidRPr="00C33131">
        <w:rPr>
          <w:rFonts w:asciiTheme="minorEastAsia" w:hAnsiTheme="minorEastAsia" w:cs="HaranoAjiMincho-Regular-Identit"/>
          <w:color w:val="FF0000"/>
          <w:kern w:val="0"/>
          <w:szCs w:val="21"/>
        </w:rPr>
        <w:t>https://www.mongodb.com/docs/manual/core/data-modeling-introduction/</w:t>
      </w:r>
    </w:p>
    <w:p w14:paraId="749CA0D1" w14:textId="699313E3" w:rsidR="00277742" w:rsidRDefault="001708F4" w:rsidP="00D623EB">
      <w:pPr>
        <w:spacing w:line="0" w:lineRule="atLeast"/>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green"/>
        </w:rPr>
        <w:t>この</w:t>
      </w:r>
      <w:r w:rsidR="00622EB5" w:rsidRPr="00622EB5">
        <w:rPr>
          <w:rFonts w:asciiTheme="minorEastAsia" w:hAnsiTheme="minorEastAsia" w:cs="HaranoAjiMincho-Regular-Identit" w:hint="eastAsia"/>
          <w:color w:val="FF0000"/>
          <w:kern w:val="0"/>
          <w:szCs w:val="21"/>
          <w:highlight w:val="green"/>
        </w:rPr>
        <w:t>ために</w:t>
      </w:r>
      <w:commentRangeEnd w:id="21"/>
      <w:r>
        <w:rPr>
          <w:rStyle w:val="a9"/>
        </w:rPr>
        <w:commentReference w:id="21"/>
      </w:r>
      <w:r w:rsidR="00277742" w:rsidRPr="00D623EB">
        <w:rPr>
          <w:rFonts w:asciiTheme="minorEastAsia" w:hAnsiTheme="minorEastAsia" w:cs="HaranoAjiMincho-Regular-Identit" w:hint="eastAsia"/>
          <w:color w:val="FF0000"/>
          <w:kern w:val="0"/>
          <w:szCs w:val="21"/>
          <w:highlight w:val="yellow"/>
        </w:rPr>
        <w:t>、</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00277742"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t>以上の点より，本論文ではドキュメントデータベースの，影響範囲の調査に着目し，スキ</w:t>
      </w:r>
      <w:r>
        <w:lastRenderedPageBreak/>
        <w:t>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22"/>
      <w:r w:rsidR="00141F9D">
        <w:rPr>
          <w:rFonts w:hint="eastAsia"/>
        </w:rPr>
        <w:t>る</w:t>
      </w:r>
      <w:commentRangeEnd w:id="22"/>
      <w:r w:rsidR="0042552B">
        <w:rPr>
          <w:rStyle w:val="a9"/>
        </w:rPr>
        <w:commentReference w:id="22"/>
      </w:r>
    </w:p>
    <w:p w14:paraId="6E29FC99" w14:textId="6503819A" w:rsidR="00493C8D" w:rsidRPr="00493C8D" w:rsidRDefault="00FE76F9" w:rsidP="00A903E4">
      <w:ins w:id="23" w:author="Hamaji kouhei" w:date="2023-04-16T17:05:00Z">
        <w:r>
          <w:rPr>
            <w:rFonts w:hint="eastAsia"/>
          </w:rPr>
          <w:t>（</w:t>
        </w:r>
        <w:r w:rsidRPr="00FE76F9">
          <w:t>https://www.mongodb.com/docs/manual/introduction/</w:t>
        </w:r>
        <w:r>
          <w:rPr>
            <w:rFonts w:hint="eastAsia"/>
          </w:rPr>
          <w:t>）</w:t>
        </w:r>
      </w:ins>
    </w:p>
    <w:p w14:paraId="5BCC6720" w14:textId="0C11445D" w:rsidR="00493C8D" w:rsidRPr="00493C8D" w:rsidRDefault="00493C8D" w:rsidP="00A903E4">
      <w:commentRangeStart w:id="24"/>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25"/>
      <w:r w:rsidRPr="00493C8D">
        <w:t>最小単位のデータ</w:t>
      </w:r>
      <w:commentRangeEnd w:id="25"/>
      <w:r w:rsidR="0042552B">
        <w:rPr>
          <w:rStyle w:val="a9"/>
        </w:rPr>
        <w:commentReference w:id="25"/>
      </w:r>
      <w:r w:rsidRPr="00493C8D">
        <w:t>で、JSON形式で格納されます。RDBMSでいうところのレコードに相当します。</w:t>
      </w:r>
      <w:commentRangeEnd w:id="24"/>
      <w:r w:rsidR="0042552B">
        <w:rPr>
          <w:rStyle w:val="a9"/>
        </w:rPr>
        <w:commentReference w:id="24"/>
      </w:r>
      <w:r w:rsidR="006B762D">
        <w:t>”{“,”}”</w:t>
      </w:r>
      <w:r w:rsidR="006B762D">
        <w:rPr>
          <w:rFonts w:hint="eastAsia"/>
        </w:rPr>
        <w:t>で囲われた</w:t>
      </w:r>
      <w:commentRangeStart w:id="26"/>
      <w:r w:rsidR="006B762D">
        <w:rPr>
          <w:rFonts w:hint="eastAsia"/>
        </w:rPr>
        <w:t>複数のフィールドから構成される。</w:t>
      </w:r>
      <w:commentRangeEnd w:id="26"/>
      <w:r w:rsidR="006B762D">
        <w:rPr>
          <w:rStyle w:val="a9"/>
        </w:rPr>
        <w:commentReference w:id="26"/>
      </w:r>
    </w:p>
    <w:p w14:paraId="544E75D1" w14:textId="77777777" w:rsidR="00493C8D" w:rsidRPr="00493C8D" w:rsidRDefault="00493C8D" w:rsidP="00A903E4"/>
    <w:p w14:paraId="610AC052" w14:textId="15FA18FF"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ins w:id="27" w:author="Hamaji kouhei" w:date="2023-04-16T17:09:00Z">
        <w:r w:rsidR="00CD715B">
          <w:rPr>
            <w:rFonts w:hint="eastAsia"/>
          </w:rPr>
          <w:t>名前と</w:t>
        </w:r>
      </w:ins>
      <w:commentRangeStart w:id="28"/>
      <w:del w:id="29" w:author="Hamaji kouhei" w:date="2023-04-16T17:09:00Z">
        <w:r w:rsidRPr="00493C8D" w:rsidDel="00CD715B">
          <w:delText>キー</w:delText>
        </w:r>
        <w:commentRangeEnd w:id="28"/>
        <w:r w:rsidR="001708F4" w:rsidDel="00CD715B">
          <w:rPr>
            <w:rStyle w:val="a9"/>
          </w:rPr>
          <w:commentReference w:id="28"/>
        </w:r>
        <w:r w:rsidRPr="00493C8D" w:rsidDel="00CD715B">
          <w:delText>と</w:delText>
        </w:r>
      </w:del>
      <w:r w:rsidRPr="00493C8D">
        <w:t>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30"/>
      <w:r w:rsidRPr="00493C8D">
        <w:t>RDBMSでいうところの親子関係を持つテーブル</w:t>
      </w:r>
      <w:commentRangeEnd w:id="30"/>
      <w:r w:rsidR="006B762D">
        <w:rPr>
          <w:rStyle w:val="a9"/>
        </w:rPr>
        <w:commentReference w:id="30"/>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31"/>
      <w:r w:rsidRPr="00493C8D">
        <w:t>ドキュメント内に配列を格納することができます。</w:t>
      </w:r>
      <w:commentRangeEnd w:id="31"/>
      <w:r w:rsidR="006B762D">
        <w:rPr>
          <w:rStyle w:val="a9"/>
        </w:rPr>
        <w:commentReference w:id="31"/>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lastRenderedPageBreak/>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32"/>
      <w:r w:rsidRPr="00A903E4">
        <w:t>以下のようなドキュメントが考えられます。</w:t>
      </w:r>
      <w:commentRangeEnd w:id="32"/>
      <w:r w:rsidR="006B762D">
        <w:rPr>
          <w:rStyle w:val="a9"/>
        </w:rPr>
        <w:commentReference w:id="32"/>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w:t>
      </w:r>
      <w:proofErr w:type="spellStart"/>
      <w:r w:rsidRPr="00362B16">
        <w:rPr>
          <w:rFonts w:hint="eastAsia"/>
          <w:highlight w:val="yellow"/>
        </w:rPr>
        <w:t>m</w:t>
      </w:r>
      <w:r w:rsidRPr="00362B16">
        <w:rPr>
          <w:highlight w:val="yellow"/>
        </w:rPr>
        <w:t>ongoDB</w:t>
      </w:r>
      <w:proofErr w:type="spellEnd"/>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33"/>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33"/>
      <w:r w:rsidR="00B26359">
        <w:rPr>
          <w:rStyle w:val="a9"/>
        </w:rPr>
        <w:commentReference w:id="33"/>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4C6A0AF3" w14:textId="77777777" w:rsidR="001A529D" w:rsidRDefault="001A529D" w:rsidP="001A529D">
      <w:pPr>
        <w:spacing w:line="0" w:lineRule="atLeast"/>
        <w:rPr>
          <w:rFonts w:asciiTheme="minorEastAsia" w:hAnsiTheme="minorEastAsia" w:cs="HaranoAjiMincho-Regular-Identit"/>
          <w:color w:val="FF0000"/>
          <w:kern w:val="0"/>
          <w:szCs w:val="21"/>
          <w:highlight w:val="yellow"/>
        </w:rPr>
      </w:pPr>
    </w:p>
    <w:p w14:paraId="696E670B" w14:textId="4EC94495" w:rsidR="001A529D" w:rsidRDefault="00DF4625" w:rsidP="001A529D">
      <w:pPr>
        <w:spacing w:line="0" w:lineRule="atLeast"/>
        <w:rPr>
          <w:rFonts w:asciiTheme="minorEastAsia" w:hAnsiTheme="minorEastAsia" w:cs="HaranoAjiMincho-Regular-Identit"/>
          <w:color w:val="FF0000"/>
          <w:kern w:val="0"/>
          <w:szCs w:val="21"/>
          <w:highlight w:val="yellow"/>
        </w:rPr>
      </w:pPr>
      <w:r w:rsidRPr="00DF4625">
        <w:rPr>
          <w:rFonts w:asciiTheme="minorEastAsia" w:hAnsiTheme="minorEastAsia" w:cs="HaranoAjiMincho-Regular-Identit"/>
          <w:noProof/>
          <w:color w:val="FF0000"/>
          <w:kern w:val="0"/>
          <w:szCs w:val="21"/>
        </w:rPr>
        <w:lastRenderedPageBreak/>
        <w:drawing>
          <wp:inline distT="0" distB="0" distL="0" distR="0" wp14:anchorId="1A58E2F2" wp14:editId="5F071715">
            <wp:extent cx="2444876" cy="1955901"/>
            <wp:effectExtent l="0" t="0" r="0" b="6350"/>
            <wp:docPr id="6195335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33530" name=""/>
                    <pic:cNvPicPr/>
                  </pic:nvPicPr>
                  <pic:blipFill>
                    <a:blip r:embed="rId12"/>
                    <a:stretch>
                      <a:fillRect/>
                    </a:stretch>
                  </pic:blipFill>
                  <pic:spPr>
                    <a:xfrm>
                      <a:off x="0" y="0"/>
                      <a:ext cx="2444876" cy="1955901"/>
                    </a:xfrm>
                    <a:prstGeom prst="rect">
                      <a:avLst/>
                    </a:prstGeom>
                  </pic:spPr>
                </pic:pic>
              </a:graphicData>
            </a:graphic>
          </wp:inline>
        </w:drawing>
      </w:r>
    </w:p>
    <w:p w14:paraId="035B104A" w14:textId="77777777" w:rsidR="00F327C8" w:rsidRPr="001A529D" w:rsidRDefault="00F327C8" w:rsidP="001A529D">
      <w:pPr>
        <w:spacing w:line="0" w:lineRule="atLeast"/>
        <w:rPr>
          <w:rFonts w:asciiTheme="minorEastAsia" w:hAnsiTheme="minorEastAsia" w:cs="HaranoAjiMincho-Regular-Identit"/>
          <w:color w:val="FF0000"/>
          <w:kern w:val="0"/>
          <w:szCs w:val="21"/>
          <w:highlight w:val="yellow"/>
        </w:rPr>
      </w:pP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データベース設計の原則である「O</w:t>
      </w:r>
      <w:r>
        <w:rPr>
          <w:rFonts w:asciiTheme="minorEastAsia" w:hAnsiTheme="minorEastAsia" w:cs="HaranoAjiMincho-Regular-Identit"/>
          <w:color w:val="FF0000"/>
          <w:kern w:val="0"/>
          <w:szCs w:val="21"/>
          <w:highlight w:val="yellow"/>
        </w:rPr>
        <w:t xml:space="preserve">ne Fact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54BB7814" w14:textId="77777777" w:rsidR="00DF4625" w:rsidRDefault="00DF4625" w:rsidP="00DF4625">
      <w:pPr>
        <w:pStyle w:val="a3"/>
        <w:spacing w:line="0" w:lineRule="atLeast"/>
        <w:ind w:leftChars="0" w:left="780"/>
        <w:rPr>
          <w:rFonts w:asciiTheme="minorEastAsia" w:hAnsiTheme="minorEastAsia" w:cs="HaranoAjiMincho-Regular-Identit"/>
          <w:color w:val="FF0000"/>
          <w:kern w:val="0"/>
          <w:szCs w:val="21"/>
          <w:highlight w:val="yellow"/>
        </w:rPr>
      </w:pPr>
    </w:p>
    <w:p w14:paraId="4358AD62" w14:textId="63657DAC" w:rsidR="00DF4625" w:rsidRDefault="00FA57DD" w:rsidP="00DF4625">
      <w:pPr>
        <w:pStyle w:val="a3"/>
        <w:spacing w:line="0" w:lineRule="atLeast"/>
        <w:ind w:leftChars="0" w:left="780"/>
        <w:rPr>
          <w:rFonts w:asciiTheme="minorEastAsia" w:hAnsiTheme="minorEastAsia" w:cs="HaranoAjiMincho-Regular-Identit"/>
          <w:color w:val="FF0000"/>
          <w:kern w:val="0"/>
          <w:szCs w:val="21"/>
          <w:highlight w:val="yellow"/>
        </w:rPr>
      </w:pPr>
      <w:r w:rsidRPr="00FA57DD">
        <w:rPr>
          <w:rFonts w:asciiTheme="minorEastAsia" w:hAnsiTheme="minorEastAsia" w:cs="HaranoAjiMincho-Regular-Identit"/>
          <w:noProof/>
          <w:color w:val="FF0000"/>
          <w:kern w:val="0"/>
          <w:szCs w:val="21"/>
        </w:rPr>
        <w:drawing>
          <wp:inline distT="0" distB="0" distL="0" distR="0" wp14:anchorId="47931E74" wp14:editId="7204225A">
            <wp:extent cx="4115011" cy="3702240"/>
            <wp:effectExtent l="0" t="0" r="0" b="0"/>
            <wp:docPr id="10090023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02363" name=""/>
                    <pic:cNvPicPr/>
                  </pic:nvPicPr>
                  <pic:blipFill>
                    <a:blip r:embed="rId13"/>
                    <a:stretch>
                      <a:fillRect/>
                    </a:stretch>
                  </pic:blipFill>
                  <pic:spPr>
                    <a:xfrm>
                      <a:off x="0" y="0"/>
                      <a:ext cx="4115011" cy="3702240"/>
                    </a:xfrm>
                    <a:prstGeom prst="rect">
                      <a:avLst/>
                    </a:prstGeom>
                  </pic:spPr>
                </pic:pic>
              </a:graphicData>
            </a:graphic>
          </wp:inline>
        </w:drawing>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w:t>
      </w:r>
      <w:r>
        <w:rPr>
          <w:rFonts w:asciiTheme="minorEastAsia" w:hAnsiTheme="minorEastAsia" w:cs="HaranoAjiMincho-Regular-Identit" w:hint="eastAsia"/>
          <w:color w:val="FF0000"/>
          <w:kern w:val="0"/>
          <w:szCs w:val="21"/>
          <w:highlight w:val="yellow"/>
        </w:rPr>
        <w:lastRenderedPageBreak/>
        <w:t>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34"/>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34"/>
      <w:r>
        <w:rPr>
          <w:rStyle w:val="a9"/>
        </w:rPr>
        <w:commentReference w:id="34"/>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4019AF68" w:rsidR="00AD5B49"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05006597" w14:textId="411FA70C" w:rsidR="00F327C8" w:rsidRPr="003C1724" w:rsidRDefault="00F327C8" w:rsidP="00AD5B49">
      <w:pPr>
        <w:pStyle w:val="a3"/>
        <w:spacing w:line="0" w:lineRule="atLeast"/>
        <w:ind w:leftChars="0" w:left="420"/>
        <w:rPr>
          <w:rFonts w:asciiTheme="minorEastAsia" w:hAnsiTheme="minorEastAsia" w:cs="HaranoAjiMincho-Regular-Identit"/>
          <w:color w:val="FF0000"/>
          <w:kern w:val="0"/>
          <w:szCs w:val="21"/>
          <w:highlight w:val="yellow"/>
        </w:rPr>
      </w:pPr>
      <w:r w:rsidRPr="00F327C8">
        <w:rPr>
          <w:rFonts w:asciiTheme="minorEastAsia" w:hAnsiTheme="minorEastAsia" w:cs="HaranoAjiMincho-Regular-Identit"/>
          <w:noProof/>
          <w:color w:val="FF0000"/>
          <w:kern w:val="0"/>
          <w:szCs w:val="21"/>
        </w:rPr>
        <w:drawing>
          <wp:inline distT="0" distB="0" distL="0" distR="0" wp14:anchorId="76585A43" wp14:editId="5F4653DF">
            <wp:extent cx="5400040" cy="1726565"/>
            <wp:effectExtent l="0" t="0" r="0" b="6985"/>
            <wp:docPr id="15960910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91071" name=""/>
                    <pic:cNvPicPr/>
                  </pic:nvPicPr>
                  <pic:blipFill>
                    <a:blip r:embed="rId14"/>
                    <a:stretch>
                      <a:fillRect/>
                    </a:stretch>
                  </pic:blipFill>
                  <pic:spPr>
                    <a:xfrm>
                      <a:off x="0" y="0"/>
                      <a:ext cx="5400040" cy="1726565"/>
                    </a:xfrm>
                    <a:prstGeom prst="rect">
                      <a:avLst/>
                    </a:prstGeom>
                  </pic:spPr>
                </pic:pic>
              </a:graphicData>
            </a:graphic>
          </wp:inline>
        </w:drawing>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35"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35"/>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w:t>
      </w:r>
      <w:r w:rsidR="00083145">
        <w:rPr>
          <w:rFonts w:hint="eastAsia"/>
        </w:rPr>
        <w:lastRenderedPageBreak/>
        <w:t>援することを目的とする。</w:t>
      </w:r>
    </w:p>
    <w:p w14:paraId="326846EB" w14:textId="77777777" w:rsidR="00556185" w:rsidRDefault="004F24D8" w:rsidP="006C70AD">
      <w:pPr>
        <w:rPr>
          <w:color w:val="FF0000"/>
        </w:rPr>
      </w:pPr>
      <w:bookmarkStart w:id="36"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36"/>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commentRangeStart w:id="37"/>
      <w:proofErr w:type="spellEnd"/>
      <w:r>
        <w:rPr>
          <w:rFonts w:hint="eastAsia"/>
        </w:rPr>
        <w:t>スキーマ構成</w:t>
      </w:r>
      <w:commentRangeEnd w:id="37"/>
      <w:r w:rsidR="004E315E">
        <w:rPr>
          <w:rStyle w:val="a9"/>
        </w:rPr>
        <w:commentReference w:id="37"/>
      </w:r>
      <w:r>
        <w:rPr>
          <w:rFonts w:hint="eastAsia"/>
        </w:rPr>
        <w:t>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02B75A70" w:rsidR="00C87097" w:rsidRDefault="00C87097" w:rsidP="006C70AD">
      <w:r>
        <w:rPr>
          <w:rFonts w:hint="eastAsia"/>
        </w:rPr>
        <w:t>上記のプロセスを実行するため、スキーマのドキュメントの</w:t>
      </w:r>
      <w:commentRangeStart w:id="38"/>
      <w:r>
        <w:rPr>
          <w:rFonts w:hint="eastAsia"/>
        </w:rPr>
        <w:t>上下関係を算定</w:t>
      </w:r>
      <w:commentRangeEnd w:id="38"/>
      <w:r w:rsidR="004E315E">
        <w:rPr>
          <w:rStyle w:val="a9"/>
        </w:rPr>
        <w:commentReference w:id="38"/>
      </w:r>
      <w:r>
        <w:rPr>
          <w:rFonts w:hint="eastAsia"/>
        </w:rPr>
        <w:t>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commentRangeStart w:id="39"/>
      <w:r>
        <w:rPr>
          <w:rFonts w:hint="eastAsia"/>
        </w:rPr>
        <w:t>以下の</w:t>
      </w:r>
      <w:r w:rsidRPr="007D1BF7">
        <w:t>言語的に価値のあるWebコンテンツのみ</w:t>
      </w:r>
      <w:commentRangeEnd w:id="39"/>
      <w:r w:rsidR="004E315E">
        <w:rPr>
          <w:rStyle w:val="a9"/>
        </w:rPr>
        <w:commentReference w:id="39"/>
      </w:r>
      <w:r w:rsidRPr="007D1BF7">
        <w:t>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w:t>
      </w:r>
      <w:commentRangeStart w:id="40"/>
      <w:r>
        <w:rPr>
          <w:rFonts w:hint="eastAsia"/>
        </w:rPr>
        <w:t>キュメント見出し</w:t>
      </w:r>
      <w:commentRangeEnd w:id="40"/>
      <w:r w:rsidR="004E315E">
        <w:rPr>
          <w:rStyle w:val="a9"/>
        </w:rPr>
        <w:commentReference w:id="40"/>
      </w:r>
      <w:r>
        <w:rPr>
          <w:rFonts w:hint="eastAsia"/>
        </w:rPr>
        <w:t>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w:t>
      </w:r>
      <w:commentRangeStart w:id="41"/>
      <w:r>
        <w:rPr>
          <w:rFonts w:hint="eastAsia"/>
        </w:rPr>
        <w:t>上下関係</w:t>
      </w:r>
      <w:r w:rsidR="00716C7D">
        <w:rPr>
          <w:rFonts w:hint="eastAsia"/>
        </w:rPr>
        <w:t>の</w:t>
      </w:r>
      <w:r>
        <w:rPr>
          <w:rFonts w:hint="eastAsia"/>
        </w:rPr>
        <w:t>統計情報</w:t>
      </w:r>
      <w:commentRangeEnd w:id="41"/>
      <w:r w:rsidR="004E315E">
        <w:rPr>
          <w:rStyle w:val="a9"/>
        </w:rPr>
        <w:commentReference w:id="41"/>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42" w:name="OLE_LINK2"/>
      <w:proofErr w:type="spellStart"/>
      <w:r>
        <w:t>MIscore</w:t>
      </w:r>
      <w:bookmarkEnd w:id="42"/>
      <w:proofErr w:type="spellEnd"/>
      <w:r>
        <w:t>(</w:t>
      </w:r>
      <w:bookmarkStart w:id="43" w:name="OLE_LINK6"/>
      <w:r>
        <w:rPr>
          <w:rFonts w:hint="eastAsia"/>
          <w:kern w:val="0"/>
        </w:rPr>
        <w:t>相互情報量スコア</w:t>
      </w:r>
      <w:bookmarkEnd w:id="43"/>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ステップ 3 で</w:t>
      </w:r>
      <w:commentRangeStart w:id="44"/>
      <w:r>
        <w:t>得られたカラム名のベク トル表現</w:t>
      </w:r>
      <w:commentRangeEnd w:id="44"/>
      <w:r w:rsidR="00E740FB">
        <w:rPr>
          <w:rStyle w:val="a9"/>
        </w:rPr>
        <w:commentReference w:id="44"/>
      </w:r>
      <w:r>
        <w:t xml:space="preserve">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w:t>
      </w:r>
      <w:commentRangeStart w:id="45"/>
      <w:r>
        <w:t>DBSCAN</w:t>
      </w:r>
      <w:commentRangeEnd w:id="45"/>
      <w:r w:rsidR="001D1B93">
        <w:rPr>
          <w:rStyle w:val="a9"/>
        </w:rPr>
        <w:commentReference w:id="45"/>
      </w:r>
      <w:r>
        <w:t xml:space="preserve">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commentRangeStart w:id="46"/>
      <w:r>
        <w:rPr>
          <w:rFonts w:hint="eastAsia"/>
        </w:rPr>
        <w:t>上記新しく作成するツリーについて分岐する</w:t>
      </w:r>
      <w:r w:rsidR="00CA4278">
        <w:rPr>
          <w:rFonts w:hint="eastAsia"/>
        </w:rPr>
        <w:t>オブジェクト</w:t>
      </w:r>
      <w:r>
        <w:rPr>
          <w:rFonts w:hint="eastAsia"/>
        </w:rPr>
        <w:t>を作成する必要が発生する。</w:t>
      </w:r>
      <w:commentRangeEnd w:id="46"/>
      <w:r w:rsidR="00E740FB">
        <w:rPr>
          <w:rStyle w:val="a9"/>
        </w:rPr>
        <w:commentReference w:id="46"/>
      </w:r>
      <w:r>
        <w:rPr>
          <w:rFonts w:hint="eastAsia"/>
        </w:rPr>
        <w:t>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commentRangeStart w:id="47"/>
      <w:r w:rsidR="00B56013">
        <w:rPr>
          <w:rFonts w:hint="eastAsia"/>
        </w:rPr>
        <w:t>ドキュメント</w:t>
      </w:r>
      <w:r>
        <w:t>名間の類似度をもとに再構成対象のカ ラム</w:t>
      </w:r>
      <w:commentRangeEnd w:id="47"/>
      <w:r w:rsidR="00E740FB">
        <w:rPr>
          <w:rStyle w:val="a9"/>
        </w:rPr>
        <w:commentReference w:id="47"/>
      </w:r>
      <w:r>
        <w:t>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48" w:author="Hamaji kouhei" w:date="2023-02-13T14:35:00Z">
        <w:r>
          <w:rPr>
            <w:rFonts w:hint="eastAsia"/>
          </w:rPr>
          <w:delText>JSON</w:delText>
        </w:r>
      </w:del>
      <w:ins w:id="49"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50"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51" w:author="Hamaji kouhei" w:date="2023-02-13T14:35:00Z">
        <w:r>
          <w:rPr>
            <w:rFonts w:hint="eastAsia"/>
          </w:rPr>
          <w:delText>の</w:delText>
        </w:r>
      </w:del>
      <w:ins w:id="52"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53" w:author="Hamaji kouhei" w:date="2023-02-13T14:35:00Z">
        <w:r>
          <w:rPr>
            <w:rFonts w:hint="eastAsia"/>
          </w:rPr>
          <w:delText>スキーマ</w:delText>
        </w:r>
      </w:del>
      <w:ins w:id="54" w:author="Hamaji kouhei" w:date="2023-02-13T14:35:00Z">
        <w:r>
          <w:rPr>
            <w:rFonts w:hint="eastAsia"/>
          </w:rPr>
          <w:t>ドキュメント間</w:t>
        </w:r>
      </w:ins>
      <w:r>
        <w:rPr>
          <w:rFonts w:hint="eastAsia"/>
        </w:rPr>
        <w:t>のコサイン類似度を元に</w:t>
      </w:r>
      <w:ins w:id="55"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56" w:author="Hamaji kouhei" w:date="2023-02-13T14:35:00Z"/>
        </w:rPr>
      </w:pPr>
      <w:ins w:id="57" w:author="Hamaji kouhei" w:date="2023-02-13T14:35:00Z">
        <w:r>
          <w:rPr>
            <w:rFonts w:hint="eastAsia"/>
          </w:rPr>
          <w:t>各ドキュメント間の</w:t>
        </w:r>
        <w:commentRangeStart w:id="58"/>
        <w:r>
          <w:rPr>
            <w:rFonts w:hint="eastAsia"/>
          </w:rPr>
          <w:t>上限関係統計値</w:t>
        </w:r>
      </w:ins>
      <w:commentRangeEnd w:id="58"/>
      <w:r w:rsidR="00725545">
        <w:rPr>
          <w:rStyle w:val="a9"/>
        </w:rPr>
        <w:commentReference w:id="58"/>
      </w:r>
      <w:ins w:id="59" w:author="Hamaji kouhei" w:date="2023-02-13T14:35:00Z">
        <w:r>
          <w:rPr>
            <w:rFonts w:hint="eastAsia"/>
          </w:rPr>
          <w:t>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7583A519" w:rsidR="002E6972" w:rsidRDefault="002E6972" w:rsidP="007F0B24">
      <w:r>
        <w:rPr>
          <w:rFonts w:hint="eastAsia"/>
        </w:rPr>
        <w:t>・再構成の評価</w:t>
      </w:r>
      <w:r w:rsidR="00866AA8">
        <w:rPr>
          <w:rFonts w:hint="eastAsia"/>
        </w:rPr>
        <w:t>：</w:t>
      </w:r>
    </w:p>
    <w:p w14:paraId="2FE026BF" w14:textId="3C628F94" w:rsidR="00866AA8" w:rsidRDefault="00866AA8" w:rsidP="007F0B24">
      <w:r>
        <w:rPr>
          <w:rFonts w:hint="eastAsia"/>
        </w:rPr>
        <w:t>上記情報をもとにユーザは既存スキーマに対して画面より変更を加え、加えた場合の変更結果を表示する。この際、上限関係の指標および凝集度を再計算して表示する。またその際のクラスタリングを再実行し、グループ分けした結果を表示する。この</w:t>
      </w:r>
      <w:r w:rsidR="00247C27">
        <w:rPr>
          <w:rFonts w:hint="eastAsia"/>
        </w:rPr>
        <w:t>結果をもとにユーザはスキーマの構成および修正を行う。</w:t>
      </w:r>
    </w:p>
    <w:p w14:paraId="77F21B66" w14:textId="349E67C9" w:rsidR="002E6972" w:rsidRDefault="002E6972" w:rsidP="007F0B24"/>
    <w:p w14:paraId="3C0048CF" w14:textId="77777777" w:rsidR="00866AA8" w:rsidRDefault="00866AA8" w:rsidP="007F0B24"/>
    <w:p w14:paraId="46B34A22" w14:textId="50FFEEFD" w:rsidR="007F0B24" w:rsidRDefault="007F0B24" w:rsidP="007F0B24">
      <w:r>
        <w:t xml:space="preserve">ユーザーインターフェースはマイクロソフト.NET Framework4.6 で windows フォームアプリケーショ ンで実装した．また DBSCAN の計算環境は AWS の EC2 インスタンス上に </w:t>
      </w:r>
      <w:r>
        <w:lastRenderedPageBreak/>
        <w:t>Linux（ubuntu）を インストールしてバックエンドとして実装した．</w:t>
      </w:r>
    </w:p>
    <w:p w14:paraId="05804B23" w14:textId="401E5317" w:rsidR="00643A28" w:rsidRDefault="00643A28" w:rsidP="007F0B24"/>
    <w:p w14:paraId="66666FD2" w14:textId="7C2E169D" w:rsidR="00866AA8" w:rsidRDefault="00866AA8" w:rsidP="007F0B24">
      <w:r>
        <w:rPr>
          <w:rFonts w:hint="eastAsia"/>
        </w:rPr>
        <w:t>以下画面の詳細および操作について述べる</w:t>
      </w:r>
    </w:p>
    <w:p w14:paraId="0F267BBA" w14:textId="68A7B013" w:rsidR="0083627A" w:rsidRDefault="0083627A" w:rsidP="007F0B24">
      <w:r w:rsidRPr="0083627A">
        <w:rPr>
          <w:noProof/>
        </w:rPr>
        <w:drawing>
          <wp:inline distT="0" distB="0" distL="0" distR="0" wp14:anchorId="041AB4E1" wp14:editId="7C59351C">
            <wp:extent cx="5400040" cy="25076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07615"/>
                    </a:xfrm>
                    <a:prstGeom prst="rect">
                      <a:avLst/>
                    </a:prstGeom>
                  </pic:spPr>
                </pic:pic>
              </a:graphicData>
            </a:graphic>
          </wp:inline>
        </w:drawing>
      </w:r>
    </w:p>
    <w:p w14:paraId="7D2C4D94" w14:textId="05576644" w:rsidR="00866AA8" w:rsidRDefault="00866AA8" w:rsidP="007F0B24"/>
    <w:p w14:paraId="6EFFF253" w14:textId="43D1591A" w:rsidR="00643A28" w:rsidRDefault="00247C27" w:rsidP="007F0B24">
      <w:r>
        <w:rPr>
          <w:rFonts w:hint="eastAsia"/>
        </w:rPr>
        <w:t>画面１</w:t>
      </w:r>
    </w:p>
    <w:p w14:paraId="51541F00" w14:textId="2BEDC4F9" w:rsidR="00247C27" w:rsidRDefault="00247C27" w:rsidP="007F0B24">
      <w:r>
        <w:rPr>
          <w:rFonts w:hint="eastAsia"/>
        </w:rPr>
        <w:t>画面１は対象データベースの基本情報を表示する。最上部には接続した</w:t>
      </w:r>
      <w:proofErr w:type="spellStart"/>
      <w:r>
        <w:rPr>
          <w:rFonts w:hint="eastAsia"/>
        </w:rPr>
        <w:t>m</w:t>
      </w:r>
      <w:r>
        <w:t>ongodb</w:t>
      </w:r>
      <w:proofErr w:type="spellEnd"/>
      <w:r>
        <w:rPr>
          <w:rFonts w:hint="eastAsia"/>
        </w:rPr>
        <w:t>名を表示している。</w:t>
      </w:r>
      <w:r>
        <w:t>Collection</w:t>
      </w:r>
      <w:r>
        <w:rPr>
          <w:rFonts w:hint="eastAsia"/>
        </w:rPr>
        <w:t>一覧では接続した</w:t>
      </w:r>
      <w:proofErr w:type="spellStart"/>
      <w:r>
        <w:t>mongodb</w:t>
      </w:r>
      <w:proofErr w:type="spellEnd"/>
      <w:r>
        <w:rPr>
          <w:rFonts w:hint="eastAsia"/>
        </w:rPr>
        <w:t>より格納しているc</w:t>
      </w:r>
      <w:r>
        <w:t>ollection</w:t>
      </w:r>
      <w:r>
        <w:rPr>
          <w:rFonts w:hint="eastAsia"/>
        </w:rPr>
        <w:t>を一覧表示し、ユーザは</w:t>
      </w:r>
      <w:r w:rsidR="008159A7">
        <w:rPr>
          <w:rFonts w:hint="eastAsia"/>
        </w:rPr>
        <w:t>この一覧より表示および操作対象とするc</w:t>
      </w:r>
      <w:r w:rsidR="008159A7">
        <w:t>ollection</w:t>
      </w:r>
      <w:r w:rsidR="008159A7">
        <w:rPr>
          <w:rFonts w:hint="eastAsia"/>
        </w:rPr>
        <w:t>を選択する。</w:t>
      </w:r>
    </w:p>
    <w:p w14:paraId="5BAA5DD8" w14:textId="31DF1C0F" w:rsidR="008159A7" w:rsidRDefault="008159A7" w:rsidP="007F0B24"/>
    <w:p w14:paraId="57443733" w14:textId="0756410E" w:rsidR="008159A7" w:rsidRDefault="008159A7" w:rsidP="007F0B24">
      <w:r>
        <w:t xml:space="preserve">JSON </w:t>
      </w:r>
      <w:r>
        <w:rPr>
          <w:rFonts w:hint="eastAsia"/>
        </w:rPr>
        <w:t>DATA表示部では実際のc</w:t>
      </w:r>
      <w:r>
        <w:t>ollection</w:t>
      </w:r>
      <w:r>
        <w:rPr>
          <w:rFonts w:hint="eastAsia"/>
        </w:rPr>
        <w:t>の生データを</w:t>
      </w:r>
      <w:r w:rsidR="009A6F5D">
        <w:rPr>
          <w:rFonts w:hint="eastAsia"/>
        </w:rPr>
        <w:t>表示確認できる。</w:t>
      </w:r>
    </w:p>
    <w:p w14:paraId="130A7720" w14:textId="21F33592" w:rsidR="009A6F5D" w:rsidRDefault="009A6F5D" w:rsidP="007F0B24">
      <w:r>
        <w:rPr>
          <w:rFonts w:hint="eastAsia"/>
        </w:rPr>
        <w:t>画面中央のグラフ表示部では現在のJ</w:t>
      </w:r>
      <w:r>
        <w:t>SON</w:t>
      </w:r>
      <w:r>
        <w:rPr>
          <w:rFonts w:hint="eastAsia"/>
        </w:rPr>
        <w:t xml:space="preserve"> </w:t>
      </w:r>
      <w:r>
        <w:t>DATA</w:t>
      </w:r>
      <w:r>
        <w:rPr>
          <w:rFonts w:hint="eastAsia"/>
        </w:rPr>
        <w:t>からスキーマ部分を抽出し、ツリー構造として表示している。</w:t>
      </w:r>
    </w:p>
    <w:p w14:paraId="0A5AD9DD" w14:textId="1B491615" w:rsidR="009A6F5D" w:rsidRPr="00247C27" w:rsidRDefault="009A6F5D" w:rsidP="007F0B24">
      <w:r>
        <w:rPr>
          <w:rFonts w:hint="eastAsia"/>
        </w:rPr>
        <w:t>これらによりデータベースの構造の概略をユーザー自身が把握できる。</w:t>
      </w:r>
    </w:p>
    <w:p w14:paraId="6676C300" w14:textId="660946D5" w:rsidR="003D5FCE" w:rsidRDefault="003D5FCE" w:rsidP="003D5FCE">
      <w:r>
        <w:rPr>
          <w:rFonts w:hint="eastAsia"/>
        </w:rPr>
        <w:t xml:space="preserve">　</w:t>
      </w:r>
    </w:p>
    <w:p w14:paraId="7E83C866" w14:textId="60CA1B74" w:rsidR="64D4402E" w:rsidRDefault="00564EDF" w:rsidP="64D4402E">
      <w:r w:rsidRPr="00564EDF">
        <w:rPr>
          <w:noProof/>
        </w:rPr>
        <w:drawing>
          <wp:inline distT="0" distB="0" distL="0" distR="0" wp14:anchorId="448C232E" wp14:editId="30E3FECD">
            <wp:extent cx="5400040" cy="1999615"/>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99615"/>
                    </a:xfrm>
                    <a:prstGeom prst="rect">
                      <a:avLst/>
                    </a:prstGeom>
                  </pic:spPr>
                </pic:pic>
              </a:graphicData>
            </a:graphic>
          </wp:inline>
        </w:drawing>
      </w:r>
    </w:p>
    <w:p w14:paraId="734DA8D4" w14:textId="11E92F03" w:rsidR="64D4402E" w:rsidRDefault="007453CD" w:rsidP="64D4402E">
      <w:r w:rsidRPr="007453CD">
        <w:rPr>
          <w:noProof/>
        </w:rPr>
        <w:lastRenderedPageBreak/>
        <w:drawing>
          <wp:inline distT="0" distB="0" distL="0" distR="0" wp14:anchorId="39BD52D1" wp14:editId="3255286E">
            <wp:extent cx="5400040" cy="2506980"/>
            <wp:effectExtent l="0" t="0" r="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06980"/>
                    </a:xfrm>
                    <a:prstGeom prst="rect">
                      <a:avLst/>
                    </a:prstGeom>
                  </pic:spPr>
                </pic:pic>
              </a:graphicData>
            </a:graphic>
          </wp:inline>
        </w:drawing>
      </w:r>
    </w:p>
    <w:p w14:paraId="0824C0D3" w14:textId="0529F3FF" w:rsidR="00D3757C" w:rsidRDefault="001C2C8E" w:rsidP="009A6F5D">
      <w:pPr>
        <w:rPr>
          <w:noProof/>
        </w:rPr>
      </w:pPr>
      <w:bookmarkStart w:id="60" w:name="OLE_LINK7"/>
      <w:r w:rsidRPr="001C2C8E">
        <w:rPr>
          <w:noProof/>
        </w:rPr>
        <w:drawing>
          <wp:inline distT="0" distB="0" distL="0" distR="0" wp14:anchorId="3582243A" wp14:editId="27705EE8">
            <wp:extent cx="5400040" cy="2018030"/>
            <wp:effectExtent l="0" t="0" r="0" b="1270"/>
            <wp:docPr id="17703070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7049" name=""/>
                    <pic:cNvPicPr/>
                  </pic:nvPicPr>
                  <pic:blipFill>
                    <a:blip r:embed="rId19"/>
                    <a:stretch>
                      <a:fillRect/>
                    </a:stretch>
                  </pic:blipFill>
                  <pic:spPr>
                    <a:xfrm>
                      <a:off x="0" y="0"/>
                      <a:ext cx="5400040" cy="2018030"/>
                    </a:xfrm>
                    <a:prstGeom prst="rect">
                      <a:avLst/>
                    </a:prstGeom>
                  </pic:spPr>
                </pic:pic>
              </a:graphicData>
            </a:graphic>
          </wp:inline>
        </w:drawing>
      </w:r>
    </w:p>
    <w:p w14:paraId="0D03243B" w14:textId="5E554429" w:rsidR="009A6F5D" w:rsidRDefault="009A6F5D" w:rsidP="009A6F5D">
      <w:pPr>
        <w:rPr>
          <w:noProof/>
        </w:rPr>
      </w:pPr>
      <w:r>
        <w:rPr>
          <w:rFonts w:hint="eastAsia"/>
          <w:noProof/>
        </w:rPr>
        <w:t>画面２　スキーマ変更部</w:t>
      </w:r>
    </w:p>
    <w:p w14:paraId="2DBE6C1D" w14:textId="74A70557" w:rsidR="009A6F5D" w:rsidRDefault="009A6F5D" w:rsidP="009A6F5D">
      <w:pPr>
        <w:rPr>
          <w:noProof/>
        </w:rPr>
      </w:pPr>
      <w:r>
        <w:rPr>
          <w:rFonts w:hint="eastAsia"/>
          <w:noProof/>
        </w:rPr>
        <w:t>画面２は</w:t>
      </w:r>
      <w:r w:rsidR="00971F4C">
        <w:rPr>
          <w:rFonts w:hint="eastAsia"/>
          <w:noProof/>
        </w:rPr>
        <w:t>スキーマ変更を推薦および変更した際の結果を予測表示する部分である。</w:t>
      </w:r>
    </w:p>
    <w:p w14:paraId="4684C8C0" w14:textId="5A0EE9F8" w:rsidR="00971F4C" w:rsidRDefault="00971F4C" w:rsidP="009A6F5D">
      <w:pPr>
        <w:rPr>
          <w:noProof/>
        </w:rPr>
      </w:pPr>
      <w:r>
        <w:rPr>
          <w:rFonts w:hint="eastAsia"/>
          <w:noProof/>
        </w:rPr>
        <w:t>画面中央のグラフ表示部ではクラスタリング結果を表示し、グループごとに</w:t>
      </w:r>
      <w:r w:rsidR="00504660">
        <w:rPr>
          <w:rFonts w:hint="eastAsia"/>
          <w:noProof/>
        </w:rPr>
        <w:t>ノードを色分けして表示している。</w:t>
      </w:r>
      <w:r w:rsidR="001C2C8E">
        <w:rPr>
          <w:rFonts w:hint="eastAsia"/>
          <w:noProof/>
        </w:rPr>
        <w:t>またノード間の上下関係の近さは線の太さと吹き出しによる指標の表示で表している。ユーザーはこの結果を参考にノード間に新たなオブジェクトの追加およびオブジェクトを別のノードに移動させることができる。移動した後、再度再計算結果を表示、再構成前後のスキーマの完成度を比較することができる</w:t>
      </w:r>
    </w:p>
    <w:p w14:paraId="7C3EF42D" w14:textId="77777777" w:rsidR="001C2C8E" w:rsidRDefault="001C2C8E" w:rsidP="160F772A"/>
    <w:p w14:paraId="3892DD62" w14:textId="0932C868" w:rsidR="160F772A" w:rsidRDefault="00622564" w:rsidP="160F772A">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proofErr w:type="spellStart"/>
      <w:r>
        <w:rPr>
          <w:rFonts w:hint="eastAsia"/>
          <w:color w:val="FF0000"/>
        </w:rPr>
        <w:t>MIs</w:t>
      </w:r>
      <w:r>
        <w:rPr>
          <w:color w:val="FF0000"/>
        </w:rPr>
        <w:t>core</w:t>
      </w:r>
      <w:proofErr w:type="spellEnd"/>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60"/>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w:t>
      </w:r>
      <w:r w:rsidRPr="64D4402E">
        <w:rPr>
          <w:rFonts w:ascii="游明朝" w:eastAsia="游明朝" w:hAnsi="游明朝" w:cs="游明朝"/>
          <w:color w:val="000000" w:themeColor="text1"/>
          <w:szCs w:val="21"/>
        </w:rPr>
        <w:lastRenderedPageBreak/>
        <w:t>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20">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23"/>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61"/>
      <w:r>
        <w:rPr>
          <w:rFonts w:hint="eastAsia"/>
          <w:highlight w:val="yellow"/>
        </w:rPr>
        <w:t>6</w:t>
      </w:r>
      <w:r>
        <w:rPr>
          <w:highlight w:val="yellow"/>
        </w:rPr>
        <w:t xml:space="preserve">. </w:t>
      </w:r>
      <w:r w:rsidR="00924638" w:rsidRPr="00924638">
        <w:rPr>
          <w:rFonts w:hint="eastAsia"/>
          <w:highlight w:val="yellow"/>
        </w:rPr>
        <w:t>関連研究</w:t>
      </w:r>
      <w:commentRangeEnd w:id="61"/>
      <w:r>
        <w:rPr>
          <w:rStyle w:val="a9"/>
        </w:rPr>
        <w:commentReference w:id="61"/>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w:t>
      </w:r>
      <w:proofErr w:type="spellStart"/>
      <w:r w:rsidRPr="00DD554B">
        <w:rPr>
          <w:rFonts w:hint="eastAsia"/>
          <w:highlight w:val="yellow"/>
        </w:rPr>
        <w:t>Rob</w:t>
      </w:r>
      <w:r w:rsidRPr="00DD554B">
        <w:rPr>
          <w:highlight w:val="yellow"/>
        </w:rPr>
        <w:t>omongo</w:t>
      </w:r>
      <w:proofErr w:type="spellEnd"/>
      <w:r w:rsidRPr="00DD554B">
        <w:rPr>
          <w:rFonts w:hint="eastAsia"/>
          <w:highlight w:val="yellow"/>
        </w:rPr>
        <w:t>と</w:t>
      </w:r>
      <w:proofErr w:type="spellStart"/>
      <w:r w:rsidRPr="00DD554B">
        <w:rPr>
          <w:rFonts w:hint="eastAsia"/>
          <w:highlight w:val="yellow"/>
        </w:rPr>
        <w:t>MngoVUE</w:t>
      </w:r>
      <w:proofErr w:type="spellEnd"/>
      <w:r w:rsidRPr="00DD554B">
        <w:rPr>
          <w:rFonts w:hint="eastAsia"/>
          <w:highlight w:val="yellow"/>
        </w:rPr>
        <w:t>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のデータ構造を解析するものとして、</w:t>
      </w:r>
      <w:proofErr w:type="spellStart"/>
      <w:r w:rsidRPr="00DD554B">
        <w:rPr>
          <w:rFonts w:hint="eastAsia"/>
          <w:highlight w:val="yellow"/>
        </w:rPr>
        <w:t>j</w:t>
      </w:r>
      <w:r w:rsidRPr="00DD554B">
        <w:rPr>
          <w:highlight w:val="yellow"/>
        </w:rPr>
        <w:t>Hound</w:t>
      </w:r>
      <w:proofErr w:type="spellEnd"/>
      <w:r w:rsidRPr="00DD554B">
        <w:rPr>
          <w:rFonts w:hint="eastAsia"/>
          <w:highlight w:val="yellow"/>
        </w:rPr>
        <w:t>がある</w:t>
      </w:r>
      <w:r w:rsidR="007D0749" w:rsidRPr="007D0749">
        <w:rPr>
          <w:rFonts w:hint="eastAsia"/>
          <w:highlight w:val="yellow"/>
        </w:rPr>
        <w:t>(文献：</w:t>
      </w:r>
      <w:proofErr w:type="spellStart"/>
      <w:r w:rsidR="007D0749">
        <w:rPr>
          <w:rFonts w:hint="eastAsia"/>
          <w:highlight w:val="yellow"/>
        </w:rPr>
        <w:t>j</w:t>
      </w:r>
      <w:r w:rsidR="007D0749">
        <w:rPr>
          <w:highlight w:val="yellow"/>
        </w:rPr>
        <w:t>Hound</w:t>
      </w:r>
      <w:proofErr w:type="spellEnd"/>
      <w:r w:rsidR="007D0749">
        <w:rPr>
          <w:highlight w:val="yellow"/>
        </w:rPr>
        <w:t>)</w:t>
      </w:r>
      <w:r w:rsidRPr="00DD554B">
        <w:rPr>
          <w:rFonts w:hint="eastAsia"/>
          <w:highlight w:val="yellow"/>
        </w:rPr>
        <w:t>。これは</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のデータをツリーの深さ、フィールドが多く存在すうるレベル、フィールド数を表示することでユーザは当該</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w:t>
      </w:r>
      <w:proofErr w:type="spellStart"/>
      <w:r w:rsidRPr="007D0749">
        <w:rPr>
          <w:rFonts w:hint="eastAsia"/>
          <w:highlight w:val="yellow"/>
        </w:rPr>
        <w:t>S</w:t>
      </w:r>
      <w:r w:rsidRPr="007D0749">
        <w:rPr>
          <w:highlight w:val="yellow"/>
        </w:rPr>
        <w:t>chemaManagemnt</w:t>
      </w:r>
      <w:proofErr w:type="spellEnd"/>
      <w:r w:rsidRPr="007D0749">
        <w:rPr>
          <w:highlight w:val="yellow"/>
        </w:rPr>
        <w: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commentRangeStart w:id="62"/>
      <w:commentRangeEnd w:id="62"/>
      <w:r>
        <w:rPr>
          <w:rStyle w:val="a9"/>
        </w:rPr>
        <w:commentReference w:id="62"/>
      </w:r>
    </w:p>
    <w:p w14:paraId="3174094C" w14:textId="19A6619C" w:rsidR="00C73A09" w:rsidRPr="004C0963" w:rsidRDefault="00C73A09" w:rsidP="160F772A">
      <w:r w:rsidRPr="007D0749">
        <w:rPr>
          <w:rFonts w:hint="eastAsia"/>
          <w:highlight w:val="yellow"/>
        </w:rPr>
        <w:t>(文献：</w:t>
      </w:r>
      <w:r>
        <w:rPr>
          <w:rFonts w:hint="eastAsia"/>
          <w:highlight w:val="yellow"/>
        </w:rPr>
        <w:t>A model-</w:t>
      </w:r>
      <w:proofErr w:type="spellStart"/>
      <w:r>
        <w:rPr>
          <w:rFonts w:hint="eastAsia"/>
          <w:highlight w:val="yellow"/>
        </w:rPr>
        <w:t>drivin</w:t>
      </w:r>
      <w:proofErr w:type="spellEnd"/>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w:t>
      </w:r>
      <w:r w:rsidR="00B550DA">
        <w:rPr>
          <w:noProof/>
        </w:rPr>
        <w:lastRenderedPageBreak/>
        <w:t xml:space="preserve">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 xml:space="preserve">International </w:t>
      </w:r>
      <w:r w:rsidRPr="00B3404E">
        <w:rPr>
          <w:rFonts w:ascii="NimbusRomNo9L-ReguItal" w:eastAsia="NimbusRomNo9L-ReguItal" w:cs="NimbusRomNo9L-ReguItal"/>
          <w:i/>
          <w:iCs/>
          <w:color w:val="FF0000"/>
          <w:kern w:val="0"/>
          <w:sz w:val="24"/>
          <w:szCs w:val="24"/>
        </w:rPr>
        <w:lastRenderedPageBreak/>
        <w:t>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Yuki Nakamoto" w:date="2023-03-02T08:43:00Z" w:initials="YN">
    <w:p w14:paraId="062B69BD" w14:textId="5709BEB3" w:rsidR="00AD5B49" w:rsidRDefault="00AD5B49">
      <w:pPr>
        <w:pStyle w:val="aa"/>
      </w:pPr>
      <w:r>
        <w:rPr>
          <w:rStyle w:val="a9"/>
        </w:rPr>
        <w:annotationRef/>
      </w:r>
      <w:r>
        <w:rPr>
          <w:rFonts w:hint="eastAsia"/>
        </w:rPr>
        <w:t>理由？</w:t>
      </w:r>
    </w:p>
  </w:comment>
  <w:comment w:id="4"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18"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19" w:author="Hamaji kouhei" w:date="2023-04-09T10:07:00Z" w:initials="Hk">
    <w:p w14:paraId="341B4DAE" w14:textId="708701B3" w:rsidR="000E7D1C" w:rsidRDefault="000E7D1C">
      <w:pPr>
        <w:pStyle w:val="aa"/>
      </w:pPr>
      <w:r>
        <w:rPr>
          <w:rStyle w:val="a9"/>
        </w:rPr>
        <w:annotationRef/>
      </w:r>
      <w:r>
        <w:rPr>
          <w:rFonts w:hint="eastAsia"/>
        </w:rPr>
        <w:t>文献</w:t>
      </w:r>
    </w:p>
  </w:comment>
  <w:comment w:id="21" w:author="Nakamoto Yuki" w:date="2023-04-07T12:00:00Z" w:initials="NY">
    <w:p w14:paraId="15143787" w14:textId="77777777" w:rsidR="001708F4" w:rsidRDefault="001708F4" w:rsidP="00EC7CEC">
      <w:pPr>
        <w:pStyle w:val="aa"/>
      </w:pPr>
      <w:r>
        <w:rPr>
          <w:rStyle w:val="a9"/>
        </w:rPr>
        <w:annotationRef/>
      </w:r>
      <w:r>
        <w:t>スキーマがないという表現をこのようにしてみました。★</w:t>
      </w:r>
    </w:p>
  </w:comment>
  <w:comment w:id="22" w:author="Yuki Nakamoto" w:date="2023-03-02T09:43:00Z" w:initials="YN">
    <w:p w14:paraId="11CB3B8C" w14:textId="457D6AFF" w:rsidR="00AD5B49" w:rsidRDefault="00AD5B49">
      <w:pPr>
        <w:pStyle w:val="aa"/>
      </w:pPr>
      <w:r>
        <w:rPr>
          <w:rStyle w:val="a9"/>
        </w:rPr>
        <w:annotationRef/>
      </w:r>
      <w:r>
        <w:rPr>
          <w:rFonts w:hint="eastAsia"/>
        </w:rPr>
        <w:t>文献引用のこと</w:t>
      </w:r>
    </w:p>
  </w:comment>
  <w:comment w:id="25" w:author="Yuki Nakamoto" w:date="2023-03-02T09:45:00Z" w:initials="YN">
    <w:p w14:paraId="0FD8CE03" w14:textId="73D027FB" w:rsidR="00AD5B49" w:rsidRDefault="00AD5B49">
      <w:pPr>
        <w:pStyle w:val="aa"/>
      </w:pPr>
      <w:r>
        <w:rPr>
          <w:rStyle w:val="a9"/>
        </w:rPr>
        <w:annotationRef/>
      </w:r>
      <w:r>
        <w:rPr>
          <w:rFonts w:hint="eastAsia"/>
        </w:rPr>
        <w:t>最小と言っていい？　フィールドが最小では？</w:t>
      </w:r>
    </w:p>
  </w:comment>
  <w:comment w:id="24"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26"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28" w:author="Nakamoto Yuki" w:date="2023-04-07T12:01:00Z" w:initials="NY">
    <w:p w14:paraId="777E92FF" w14:textId="77777777" w:rsidR="001708F4" w:rsidRDefault="001708F4" w:rsidP="0084781E">
      <w:pPr>
        <w:pStyle w:val="aa"/>
      </w:pPr>
      <w:r>
        <w:rPr>
          <w:rStyle w:val="a9"/>
        </w:rPr>
        <w:annotationRef/>
      </w:r>
      <w:r>
        <w:t>名前がいいのでは★</w:t>
      </w:r>
    </w:p>
  </w:comment>
  <w:comment w:id="30" w:author="Yuki Nakamoto" w:date="2023-03-02T10:00:00Z" w:initials="YN">
    <w:p w14:paraId="27FCE896" w14:textId="32FAF864" w:rsidR="00AD5B49" w:rsidRDefault="00AD5B49">
      <w:pPr>
        <w:pStyle w:val="aa"/>
      </w:pPr>
      <w:r>
        <w:rPr>
          <w:rStyle w:val="a9"/>
        </w:rPr>
        <w:annotationRef/>
      </w:r>
      <w:r>
        <w:rPr>
          <w:rFonts w:hint="eastAsia"/>
        </w:rPr>
        <w:t>RDBMSで親子関係をもつテーブルってある？</w:t>
      </w:r>
    </w:p>
  </w:comment>
  <w:comment w:id="31"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32"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33"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34"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37" w:author="中本 幸一" w:date="2023-04-01T14:30:00Z" w:initials="中本">
    <w:p w14:paraId="3B75A7F5" w14:textId="73621843" w:rsidR="004E315E" w:rsidRDefault="004E315E">
      <w:pPr>
        <w:pStyle w:val="aa"/>
      </w:pPr>
      <w:r>
        <w:rPr>
          <w:rStyle w:val="a9"/>
        </w:rPr>
        <w:annotationRef/>
      </w:r>
      <w:r>
        <w:rPr>
          <w:rFonts w:hint="eastAsia"/>
        </w:rPr>
        <w:t>対象にはスキーマがあるという立場か？　もしそうならどういうスキーマの書き方を対象としているか明示のこと。</w:t>
      </w:r>
    </w:p>
  </w:comment>
  <w:comment w:id="38" w:author="中本 幸一" w:date="2023-04-01T14:28:00Z" w:initials="中本">
    <w:p w14:paraId="5F398A26" w14:textId="29AF80F1" w:rsidR="004E315E" w:rsidRPr="004E315E" w:rsidRDefault="004E315E">
      <w:pPr>
        <w:pStyle w:val="aa"/>
      </w:pPr>
      <w:r>
        <w:rPr>
          <w:rStyle w:val="a9"/>
        </w:rPr>
        <w:annotationRef/>
      </w:r>
      <w:r>
        <w:rPr>
          <w:rFonts w:hint="eastAsia"/>
        </w:rPr>
        <w:t>変な日本語</w:t>
      </w:r>
    </w:p>
  </w:comment>
  <w:comment w:id="39" w:author="中本 幸一" w:date="2023-04-01T14:29:00Z" w:initials="中本">
    <w:p w14:paraId="4CF278AA" w14:textId="1D14A11D" w:rsidR="004E315E" w:rsidRDefault="004E315E">
      <w:pPr>
        <w:pStyle w:val="aa"/>
      </w:pPr>
      <w:r>
        <w:rPr>
          <w:rStyle w:val="a9"/>
        </w:rPr>
        <w:annotationRef/>
      </w:r>
      <w:r>
        <w:rPr>
          <w:rFonts w:hint="eastAsia"/>
        </w:rPr>
        <w:t>「以下の」ってどれ？</w:t>
      </w:r>
    </w:p>
  </w:comment>
  <w:comment w:id="40" w:author="中本 幸一" w:date="2023-04-01T14:32:00Z" w:initials="中本">
    <w:p w14:paraId="1549CACA" w14:textId="64396130" w:rsidR="004E315E" w:rsidRDefault="004E315E">
      <w:pPr>
        <w:pStyle w:val="aa"/>
      </w:pPr>
      <w:r>
        <w:rPr>
          <w:rStyle w:val="a9"/>
        </w:rPr>
        <w:annotationRef/>
      </w:r>
      <w:r>
        <w:rPr>
          <w:rFonts w:hint="eastAsia"/>
        </w:rPr>
        <w:t>ドキュメント見出しとは？</w:t>
      </w:r>
    </w:p>
  </w:comment>
  <w:comment w:id="41" w:author="中本 幸一" w:date="2023-04-01T14:32:00Z" w:initials="中本">
    <w:p w14:paraId="08525744" w14:textId="6096CB5F" w:rsidR="004E315E" w:rsidRDefault="004E315E">
      <w:pPr>
        <w:pStyle w:val="aa"/>
      </w:pPr>
      <w:r>
        <w:rPr>
          <w:rStyle w:val="a9"/>
        </w:rPr>
        <w:annotationRef/>
      </w:r>
      <w:r>
        <w:rPr>
          <w:rFonts w:hint="eastAsia"/>
        </w:rPr>
        <w:t>具体的に</w:t>
      </w:r>
    </w:p>
  </w:comment>
  <w:comment w:id="44" w:author="中本 幸一" w:date="2023-04-01T14:34:00Z" w:initials="中本">
    <w:p w14:paraId="23C245A9" w14:textId="07EFA233" w:rsidR="00E740FB" w:rsidRDefault="00E740FB">
      <w:pPr>
        <w:pStyle w:val="aa"/>
      </w:pPr>
      <w:r>
        <w:rPr>
          <w:rStyle w:val="a9"/>
        </w:rPr>
        <w:annotationRef/>
      </w:r>
      <w:r>
        <w:rPr>
          <w:rFonts w:hint="eastAsia"/>
        </w:rPr>
        <w:t>STEP3のどこでカラム名のベクトル表現を得ている？</w:t>
      </w:r>
    </w:p>
  </w:comment>
  <w:comment w:id="45" w:author="中本 幸一" w:date="2023-04-01T14:44:00Z" w:initials="中本">
    <w:p w14:paraId="0C9E435B" w14:textId="32D05A30" w:rsidR="001D1B93" w:rsidRDefault="001D1B93">
      <w:pPr>
        <w:pStyle w:val="aa"/>
      </w:pPr>
      <w:r>
        <w:rPr>
          <w:rStyle w:val="a9"/>
        </w:rPr>
        <w:annotationRef/>
      </w:r>
      <w:r>
        <w:rPr>
          <w:rFonts w:hint="eastAsia"/>
        </w:rPr>
        <w:t>図では</w:t>
      </w:r>
      <w:proofErr w:type="spellStart"/>
      <w:r>
        <w:rPr>
          <w:rFonts w:hint="eastAsia"/>
        </w:rPr>
        <w:t>f</w:t>
      </w:r>
      <w:r>
        <w:t>astTex</w:t>
      </w:r>
      <w:r>
        <w:rPr>
          <w:rFonts w:hint="eastAsia"/>
        </w:rPr>
        <w:t>t</w:t>
      </w:r>
      <w:proofErr w:type="spellEnd"/>
      <w:r>
        <w:rPr>
          <w:rFonts w:hint="eastAsia"/>
        </w:rPr>
        <w:t>になっている。</w:t>
      </w:r>
    </w:p>
  </w:comment>
  <w:comment w:id="46" w:author="中本 幸一" w:date="2023-04-01T14:38:00Z" w:initials="中本">
    <w:p w14:paraId="53934D4E" w14:textId="6F8B1098" w:rsidR="00E740FB" w:rsidRDefault="00E740FB">
      <w:pPr>
        <w:pStyle w:val="aa"/>
      </w:pPr>
      <w:r>
        <w:rPr>
          <w:rStyle w:val="a9"/>
        </w:rPr>
        <w:annotationRef/>
      </w:r>
      <w:r>
        <w:rPr>
          <w:rFonts w:hint="eastAsia"/>
        </w:rPr>
        <w:t>他のサブツリーのどこかに移動させるとかはどうする？　移動先での上下間の再評価とかが必要。STEP3,4,5はユーザが満足するまでループする？</w:t>
      </w:r>
    </w:p>
  </w:comment>
  <w:comment w:id="47" w:author="中本 幸一" w:date="2023-04-01T14:37:00Z" w:initials="中本">
    <w:p w14:paraId="0F2E36A7" w14:textId="3AA0925A" w:rsidR="00E740FB" w:rsidRDefault="00E740FB">
      <w:pPr>
        <w:pStyle w:val="aa"/>
      </w:pPr>
      <w:r>
        <w:rPr>
          <w:rStyle w:val="a9"/>
        </w:rPr>
        <w:annotationRef/>
      </w:r>
      <w:r>
        <w:rPr>
          <w:rFonts w:hint="eastAsia"/>
        </w:rPr>
        <w:t>これは分かりにくいです。この類似度はコサイン類似度？</w:t>
      </w:r>
    </w:p>
  </w:comment>
  <w:comment w:id="58" w:author="中本 幸一" w:date="2023-04-01T14:45:00Z" w:initials="中本">
    <w:p w14:paraId="0C51DD8E" w14:textId="6E544ACD" w:rsidR="00725545" w:rsidRDefault="00725545">
      <w:pPr>
        <w:pStyle w:val="aa"/>
      </w:pPr>
      <w:r>
        <w:rPr>
          <w:rStyle w:val="a9"/>
        </w:rPr>
        <w:annotationRef/>
      </w:r>
      <w:r>
        <w:rPr>
          <w:rFonts w:hint="eastAsia"/>
        </w:rPr>
        <w:t>具体的に書いた方がいいです。</w:t>
      </w:r>
    </w:p>
  </w:comment>
  <w:comment w:id="61"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62"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B69BD" w15:done="0"/>
  <w15:commentEx w15:paraId="2BE5AD2C" w15:done="0"/>
  <w15:commentEx w15:paraId="73AAEA49" w15:done="0"/>
  <w15:commentEx w15:paraId="341B4DAE" w15:paraIdParent="73AAEA49" w15:done="0"/>
  <w15:commentEx w15:paraId="15143787" w15:done="0"/>
  <w15:commentEx w15:paraId="11CB3B8C" w15:done="0"/>
  <w15:commentEx w15:paraId="0FD8CE03" w15:done="0"/>
  <w15:commentEx w15:paraId="081358DE" w15:done="0"/>
  <w15:commentEx w15:paraId="0A629593" w15:done="0"/>
  <w15:commentEx w15:paraId="777E92FF" w15:done="0"/>
  <w15:commentEx w15:paraId="27FCE896" w15:done="0"/>
  <w15:commentEx w15:paraId="34CC0D72" w15:done="0"/>
  <w15:commentEx w15:paraId="0B01CCD2" w15:done="0"/>
  <w15:commentEx w15:paraId="3BDE03CE" w15:done="0"/>
  <w15:commentEx w15:paraId="573A2EC9" w15:done="0"/>
  <w15:commentEx w15:paraId="3B75A7F5" w15:done="0"/>
  <w15:commentEx w15:paraId="5F398A26" w15:done="0"/>
  <w15:commentEx w15:paraId="4CF278AA" w15:done="0"/>
  <w15:commentEx w15:paraId="1549CACA" w15:done="0"/>
  <w15:commentEx w15:paraId="08525744" w15:done="0"/>
  <w15:commentEx w15:paraId="23C245A9" w15:done="0"/>
  <w15:commentEx w15:paraId="0C9E435B" w15:done="0"/>
  <w15:commentEx w15:paraId="53934D4E" w15:done="0"/>
  <w15:commentEx w15:paraId="0F2E36A7" w15:done="0"/>
  <w15:commentEx w15:paraId="0C51DD8E" w15:done="0"/>
  <w15:commentEx w15:paraId="687AB22C" w15:done="0"/>
  <w15:commentEx w15:paraId="28C19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0CDE" w16cex:dateUtc="2023-04-09T01:07:00Z"/>
  <w16cex:commentExtensible w16cex:durableId="27DA845C" w16cex:dateUtc="2023-04-07T03:00:00Z"/>
  <w16cex:commentExtensible w16cex:durableId="27DA8496" w16cex:dateUtc="2023-04-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B69BD" w16cid:durableId="27C00E5D"/>
  <w16cid:commentId w16cid:paraId="2BE5AD2C" w16cid:durableId="27C00E5E"/>
  <w16cid:commentId w16cid:paraId="73AAEA49" w16cid:durableId="27C00E60"/>
  <w16cid:commentId w16cid:paraId="341B4DAE" w16cid:durableId="27DD0CDE"/>
  <w16cid:commentId w16cid:paraId="15143787" w16cid:durableId="27DA845C"/>
  <w16cid:commentId w16cid:paraId="11CB3B8C" w16cid:durableId="27C00E61"/>
  <w16cid:commentId w16cid:paraId="0FD8CE03" w16cid:durableId="27C00E62"/>
  <w16cid:commentId w16cid:paraId="081358DE" w16cid:durableId="27C00E63"/>
  <w16cid:commentId w16cid:paraId="0A629593" w16cid:durableId="27C00E64"/>
  <w16cid:commentId w16cid:paraId="777E92FF" w16cid:durableId="27DA8496"/>
  <w16cid:commentId w16cid:paraId="27FCE896" w16cid:durableId="27C00E65"/>
  <w16cid:commentId w16cid:paraId="34CC0D72" w16cid:durableId="27C00E66"/>
  <w16cid:commentId w16cid:paraId="0B01CCD2" w16cid:durableId="27C00E67"/>
  <w16cid:commentId w16cid:paraId="3BDE03CE" w16cid:durableId="27C00E68"/>
  <w16cid:commentId w16cid:paraId="573A2EC9" w16cid:durableId="27C00E69"/>
  <w16cid:commentId w16cid:paraId="3B75A7F5" w16cid:durableId="27DA7420"/>
  <w16cid:commentId w16cid:paraId="5F398A26" w16cid:durableId="27DA7421"/>
  <w16cid:commentId w16cid:paraId="4CF278AA" w16cid:durableId="27DA7422"/>
  <w16cid:commentId w16cid:paraId="1549CACA" w16cid:durableId="27DA7423"/>
  <w16cid:commentId w16cid:paraId="08525744" w16cid:durableId="27DA7424"/>
  <w16cid:commentId w16cid:paraId="23C245A9" w16cid:durableId="27DA7425"/>
  <w16cid:commentId w16cid:paraId="0C9E435B" w16cid:durableId="27DA7426"/>
  <w16cid:commentId w16cid:paraId="53934D4E" w16cid:durableId="27DA7427"/>
  <w16cid:commentId w16cid:paraId="0F2E36A7" w16cid:durableId="27DA7428"/>
  <w16cid:commentId w16cid:paraId="0C51DD8E" w16cid:durableId="27DA7429"/>
  <w16cid:commentId w16cid:paraId="687AB22C" w16cid:durableId="27C00E6A"/>
  <w16cid:commentId w16cid:paraId="28C19964" w16cid:durableId="27C00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69EE" w14:textId="77777777" w:rsidR="00F613CF" w:rsidRDefault="00F613CF" w:rsidP="008E2ECD">
      <w:r>
        <w:separator/>
      </w:r>
    </w:p>
  </w:endnote>
  <w:endnote w:type="continuationSeparator" w:id="0">
    <w:p w14:paraId="73B6B63D" w14:textId="77777777" w:rsidR="00F613CF" w:rsidRDefault="00F613CF"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8163" w14:textId="77777777" w:rsidR="00F613CF" w:rsidRDefault="00F613CF" w:rsidP="008E2ECD">
      <w:r>
        <w:separator/>
      </w:r>
    </w:p>
  </w:footnote>
  <w:footnote w:type="continuationSeparator" w:id="0">
    <w:p w14:paraId="0105366A" w14:textId="77777777" w:rsidR="00F613CF" w:rsidRDefault="00F613CF"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33927525">
    <w:abstractNumId w:val="0"/>
  </w:num>
  <w:num w:numId="2" w16cid:durableId="1433822384">
    <w:abstractNumId w:val="2"/>
  </w:num>
  <w:num w:numId="3" w16cid:durableId="99228756">
    <w:abstractNumId w:val="4"/>
  </w:num>
  <w:num w:numId="4" w16cid:durableId="819807875">
    <w:abstractNumId w:val="3"/>
  </w:num>
  <w:num w:numId="5" w16cid:durableId="4460017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aji kouhei">
    <w15:presenceInfo w15:providerId="Windows Live" w15:userId="ab73afff66a85ff5"/>
  </w15:person>
  <w15:person w15:author="Yuki Nakamoto">
    <w15:presenceInfo w15:providerId="Windows Live" w15:userId="35913f444c97b46c"/>
  </w15:person>
  <w15:person w15:author="Nakamoto Yuki">
    <w15:presenceInfo w15:providerId="Windows Live" w15:userId="35913f444c97b46c"/>
  </w15:person>
  <w15:person w15:author="中本 幸一">
    <w15:presenceInfo w15:providerId="Windows Live" w15:userId="2bdb6c74beff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083"/>
    <w:rsid w:val="000124AA"/>
    <w:rsid w:val="0001271F"/>
    <w:rsid w:val="00072516"/>
    <w:rsid w:val="000745F5"/>
    <w:rsid w:val="0007675D"/>
    <w:rsid w:val="00080F4E"/>
    <w:rsid w:val="00083145"/>
    <w:rsid w:val="000B13E7"/>
    <w:rsid w:val="000B478C"/>
    <w:rsid w:val="000B4AC1"/>
    <w:rsid w:val="000C259C"/>
    <w:rsid w:val="000C6EBC"/>
    <w:rsid w:val="000E0BC7"/>
    <w:rsid w:val="000E23D0"/>
    <w:rsid w:val="000E2951"/>
    <w:rsid w:val="000E7D1C"/>
    <w:rsid w:val="00131E50"/>
    <w:rsid w:val="00141F9D"/>
    <w:rsid w:val="0015255E"/>
    <w:rsid w:val="00155969"/>
    <w:rsid w:val="001708F4"/>
    <w:rsid w:val="0017177E"/>
    <w:rsid w:val="00176EF8"/>
    <w:rsid w:val="001A529D"/>
    <w:rsid w:val="001A7563"/>
    <w:rsid w:val="001C2C8E"/>
    <w:rsid w:val="001D1B93"/>
    <w:rsid w:val="001F1DEC"/>
    <w:rsid w:val="0020539A"/>
    <w:rsid w:val="00212876"/>
    <w:rsid w:val="00222CFE"/>
    <w:rsid w:val="00227489"/>
    <w:rsid w:val="00247C27"/>
    <w:rsid w:val="00271515"/>
    <w:rsid w:val="00277742"/>
    <w:rsid w:val="002B285E"/>
    <w:rsid w:val="002D40CA"/>
    <w:rsid w:val="002E6972"/>
    <w:rsid w:val="00314DC8"/>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15E"/>
    <w:rsid w:val="004E3615"/>
    <w:rsid w:val="004F24D8"/>
    <w:rsid w:val="00503AA9"/>
    <w:rsid w:val="00504660"/>
    <w:rsid w:val="0052417B"/>
    <w:rsid w:val="00546109"/>
    <w:rsid w:val="00552BD8"/>
    <w:rsid w:val="00556185"/>
    <w:rsid w:val="00564EDF"/>
    <w:rsid w:val="00572156"/>
    <w:rsid w:val="005B1F97"/>
    <w:rsid w:val="005E6F8B"/>
    <w:rsid w:val="0060156B"/>
    <w:rsid w:val="00622564"/>
    <w:rsid w:val="00622EB5"/>
    <w:rsid w:val="00624FC3"/>
    <w:rsid w:val="00643A28"/>
    <w:rsid w:val="006544C2"/>
    <w:rsid w:val="006679C7"/>
    <w:rsid w:val="006B762D"/>
    <w:rsid w:val="006C70AD"/>
    <w:rsid w:val="006E341B"/>
    <w:rsid w:val="006F7C2C"/>
    <w:rsid w:val="00713EC7"/>
    <w:rsid w:val="00716C7D"/>
    <w:rsid w:val="00721036"/>
    <w:rsid w:val="007231A5"/>
    <w:rsid w:val="00725545"/>
    <w:rsid w:val="00736FBC"/>
    <w:rsid w:val="007453CD"/>
    <w:rsid w:val="007629F6"/>
    <w:rsid w:val="00782FAB"/>
    <w:rsid w:val="007A3425"/>
    <w:rsid w:val="007B639B"/>
    <w:rsid w:val="007D0749"/>
    <w:rsid w:val="007D0FB7"/>
    <w:rsid w:val="007F0B24"/>
    <w:rsid w:val="00804BEE"/>
    <w:rsid w:val="008159A7"/>
    <w:rsid w:val="00832B0F"/>
    <w:rsid w:val="0083627A"/>
    <w:rsid w:val="00866AA8"/>
    <w:rsid w:val="008675F3"/>
    <w:rsid w:val="00873472"/>
    <w:rsid w:val="0087447E"/>
    <w:rsid w:val="008779D6"/>
    <w:rsid w:val="008A57A7"/>
    <w:rsid w:val="008A60DF"/>
    <w:rsid w:val="008C2488"/>
    <w:rsid w:val="008C74D3"/>
    <w:rsid w:val="008E164F"/>
    <w:rsid w:val="008E2ECD"/>
    <w:rsid w:val="008F2594"/>
    <w:rsid w:val="0090682F"/>
    <w:rsid w:val="00924638"/>
    <w:rsid w:val="00953B02"/>
    <w:rsid w:val="00971F4C"/>
    <w:rsid w:val="009721FB"/>
    <w:rsid w:val="00981DE8"/>
    <w:rsid w:val="00996C22"/>
    <w:rsid w:val="00997E28"/>
    <w:rsid w:val="009A6F5D"/>
    <w:rsid w:val="009B7E7B"/>
    <w:rsid w:val="009D4D42"/>
    <w:rsid w:val="009E1F1C"/>
    <w:rsid w:val="009E30DA"/>
    <w:rsid w:val="009E79E7"/>
    <w:rsid w:val="009F7E60"/>
    <w:rsid w:val="00A07796"/>
    <w:rsid w:val="00A148C3"/>
    <w:rsid w:val="00A30CD3"/>
    <w:rsid w:val="00A32BF5"/>
    <w:rsid w:val="00A4624F"/>
    <w:rsid w:val="00A51695"/>
    <w:rsid w:val="00A70309"/>
    <w:rsid w:val="00A77724"/>
    <w:rsid w:val="00A903E4"/>
    <w:rsid w:val="00AA49FC"/>
    <w:rsid w:val="00AA5849"/>
    <w:rsid w:val="00AD5B49"/>
    <w:rsid w:val="00AE56FF"/>
    <w:rsid w:val="00AF03EE"/>
    <w:rsid w:val="00B23958"/>
    <w:rsid w:val="00B25649"/>
    <w:rsid w:val="00B26359"/>
    <w:rsid w:val="00B3404E"/>
    <w:rsid w:val="00B34DCC"/>
    <w:rsid w:val="00B3708F"/>
    <w:rsid w:val="00B550DA"/>
    <w:rsid w:val="00B56013"/>
    <w:rsid w:val="00B63FC3"/>
    <w:rsid w:val="00B9136C"/>
    <w:rsid w:val="00B917E6"/>
    <w:rsid w:val="00B97A28"/>
    <w:rsid w:val="00BC2735"/>
    <w:rsid w:val="00BC2BF3"/>
    <w:rsid w:val="00BC4049"/>
    <w:rsid w:val="00C33131"/>
    <w:rsid w:val="00C3747F"/>
    <w:rsid w:val="00C41396"/>
    <w:rsid w:val="00C67964"/>
    <w:rsid w:val="00C73A09"/>
    <w:rsid w:val="00C87097"/>
    <w:rsid w:val="00C938C8"/>
    <w:rsid w:val="00CA0403"/>
    <w:rsid w:val="00CA4278"/>
    <w:rsid w:val="00CA512D"/>
    <w:rsid w:val="00CD715B"/>
    <w:rsid w:val="00CE39F5"/>
    <w:rsid w:val="00CE4CA1"/>
    <w:rsid w:val="00D06574"/>
    <w:rsid w:val="00D2072A"/>
    <w:rsid w:val="00D272F9"/>
    <w:rsid w:val="00D3757C"/>
    <w:rsid w:val="00D44B15"/>
    <w:rsid w:val="00D623EB"/>
    <w:rsid w:val="00D66BDB"/>
    <w:rsid w:val="00D73840"/>
    <w:rsid w:val="00DA4397"/>
    <w:rsid w:val="00DD0796"/>
    <w:rsid w:val="00DD554B"/>
    <w:rsid w:val="00DF4625"/>
    <w:rsid w:val="00E10572"/>
    <w:rsid w:val="00E10A6A"/>
    <w:rsid w:val="00E1247D"/>
    <w:rsid w:val="00E12B32"/>
    <w:rsid w:val="00E12F17"/>
    <w:rsid w:val="00E173E7"/>
    <w:rsid w:val="00E63105"/>
    <w:rsid w:val="00E740FB"/>
    <w:rsid w:val="00E80EB9"/>
    <w:rsid w:val="00EA112E"/>
    <w:rsid w:val="00EA7342"/>
    <w:rsid w:val="00EC04FD"/>
    <w:rsid w:val="00EF3DC8"/>
    <w:rsid w:val="00EF55E1"/>
    <w:rsid w:val="00F177D8"/>
    <w:rsid w:val="00F26B04"/>
    <w:rsid w:val="00F327C8"/>
    <w:rsid w:val="00F43195"/>
    <w:rsid w:val="00F43333"/>
    <w:rsid w:val="00F613CF"/>
    <w:rsid w:val="00F644D7"/>
    <w:rsid w:val="00F70538"/>
    <w:rsid w:val="00F7469F"/>
    <w:rsid w:val="00FA57DD"/>
    <w:rsid w:val="00FA5FF2"/>
    <w:rsid w:val="00FA65B3"/>
    <w:rsid w:val="00FD0B50"/>
    <w:rsid w:val="00FD1ABA"/>
    <w:rsid w:val="00FE4009"/>
    <w:rsid w:val="00FE4DAB"/>
    <w:rsid w:val="00FE76F9"/>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unhideWhenUsed/>
    <w:rsid w:val="00D623EB"/>
    <w:pPr>
      <w:jc w:val="left"/>
    </w:pPr>
  </w:style>
  <w:style w:type="character" w:customStyle="1" w:styleId="ab">
    <w:name w:val="コメント文字列 (文字)"/>
    <w:basedOn w:val="a0"/>
    <w:link w:val="aa"/>
    <w:uiPriority w:val="99"/>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 w:type="paragraph" w:styleId="af0">
    <w:name w:val="Revision"/>
    <w:hidden/>
    <w:uiPriority w:val="99"/>
    <w:semiHidden/>
    <w:rsid w:val="000E7D1C"/>
  </w:style>
  <w:style w:type="character" w:styleId="af1">
    <w:name w:val="Unresolved Mention"/>
    <w:basedOn w:val="a0"/>
    <w:uiPriority w:val="99"/>
    <w:semiHidden/>
    <w:unhideWhenUsed/>
    <w:rsid w:val="006E3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sketchengine.eu/blog/build-a-corpus-from-the-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2430</Words>
  <Characters>13852</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Hamaji kouhei</cp:lastModifiedBy>
  <cp:revision>2</cp:revision>
  <dcterms:created xsi:type="dcterms:W3CDTF">2023-04-16T08:44:00Z</dcterms:created>
  <dcterms:modified xsi:type="dcterms:W3CDTF">2023-04-16T08:44:00Z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1806848764</vt:i4>
  </property>
</Properties>
</file>